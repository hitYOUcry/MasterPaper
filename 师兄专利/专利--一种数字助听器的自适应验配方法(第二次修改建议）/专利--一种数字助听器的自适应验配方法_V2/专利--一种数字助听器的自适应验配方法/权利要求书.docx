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CEA" w:rsidRDefault="00FA02F3">
      <w:pPr>
        <w:spacing w:line="300" w:lineRule="auto"/>
      </w:pPr>
      <w:r>
        <w:rPr>
          <w:rFonts w:hint="eastAsia"/>
        </w:rPr>
        <w:t>一种数字助听器</w:t>
      </w:r>
      <w:r>
        <w:rPr>
          <w:rFonts w:hint="eastAsia"/>
        </w:rPr>
        <w:t>的自适应验配方法</w:t>
      </w:r>
      <w:r>
        <w:rPr>
          <w:rFonts w:hint="eastAsia"/>
        </w:rPr>
        <w:t>，其</w:t>
      </w:r>
      <w:r>
        <w:t>特征包括以下步骤</w:t>
      </w:r>
      <w:r>
        <w:rPr>
          <w:rFonts w:hint="eastAsia"/>
        </w:rPr>
        <w:t>:</w:t>
      </w:r>
    </w:p>
    <w:p w:rsidR="00B45CEA" w:rsidRDefault="00FA02F3">
      <w:pPr>
        <w:spacing w:line="300" w:lineRule="auto"/>
      </w:pPr>
      <w:r>
        <w:rPr>
          <w:rFonts w:hint="eastAsia"/>
        </w:rPr>
        <w:t>1.</w:t>
      </w:r>
      <w:r>
        <w:rPr>
          <w:rFonts w:hint="eastAsia"/>
        </w:rPr>
        <w:t>语音信号的采集及验配模型的建立</w:t>
      </w:r>
    </w:p>
    <w:p w:rsidR="00B45CEA" w:rsidRDefault="00FA02F3">
      <w:pPr>
        <w:spacing w:line="30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-1</w:t>
      </w:r>
      <w:r>
        <w:rPr>
          <w:rFonts w:hint="eastAsia"/>
        </w:rPr>
        <w:t>）</w:t>
      </w:r>
      <w:r>
        <w:rPr>
          <w:rFonts w:hint="eastAsia"/>
        </w:rPr>
        <w:t>语音信号的采集</w:t>
      </w:r>
    </w:p>
    <w:p w:rsidR="00B45CEA" w:rsidRDefault="00FA02F3">
      <w:pPr>
        <w:ind w:firstLine="420"/>
        <w:jc w:val="left"/>
      </w:pPr>
      <w:r>
        <w:rPr>
          <w:rFonts w:hint="eastAsia"/>
        </w:rPr>
        <w:t>本发明将每帧语音信号划分为</w:t>
      </w:r>
      <w:r>
        <w:rPr>
          <w:rFonts w:hint="eastAsia"/>
        </w:rPr>
        <w:t>11</w:t>
      </w:r>
      <w:r>
        <w:rPr>
          <w:rFonts w:hint="eastAsia"/>
        </w:rPr>
        <w:t>个频段，各频段节点频率分别为</w:t>
      </w:r>
      <w:r>
        <w:rPr>
          <w:rFonts w:hint="eastAsia"/>
        </w:rPr>
        <w:t>125</w:t>
      </w:r>
      <w:r>
        <w:rPr>
          <w:rFonts w:hint="eastAsia"/>
        </w:rPr>
        <w:t>，</w:t>
      </w:r>
      <w:r>
        <w:rPr>
          <w:rFonts w:hint="eastAsia"/>
        </w:rPr>
        <w:t>250</w:t>
      </w:r>
      <w:r>
        <w:rPr>
          <w:rFonts w:hint="eastAsia"/>
        </w:rPr>
        <w:t>，</w:t>
      </w:r>
      <w:r>
        <w:rPr>
          <w:rFonts w:hint="eastAsia"/>
        </w:rPr>
        <w:t>500</w:t>
      </w:r>
      <w:r>
        <w:rPr>
          <w:rFonts w:hint="eastAsia"/>
        </w:rPr>
        <w:t>，</w:t>
      </w:r>
      <w:r>
        <w:rPr>
          <w:rFonts w:hint="eastAsia"/>
        </w:rPr>
        <w:t>750</w:t>
      </w:r>
      <w:r>
        <w:rPr>
          <w:rFonts w:hint="eastAsia"/>
        </w:rPr>
        <w:t>，</w:t>
      </w:r>
      <w:r>
        <w:rPr>
          <w:rFonts w:hint="eastAsia"/>
        </w:rPr>
        <w:t>1k,1.5k</w:t>
      </w:r>
      <w:r>
        <w:rPr>
          <w:rFonts w:hint="eastAsia"/>
        </w:rPr>
        <w:t>，</w:t>
      </w:r>
      <w:r>
        <w:rPr>
          <w:rFonts w:hint="eastAsia"/>
        </w:rPr>
        <w:t>2k</w:t>
      </w:r>
      <w:r>
        <w:rPr>
          <w:rFonts w:hint="eastAsia"/>
        </w:rPr>
        <w:t>，</w:t>
      </w:r>
      <w:r>
        <w:rPr>
          <w:rFonts w:hint="eastAsia"/>
        </w:rPr>
        <w:t>3k</w:t>
      </w:r>
      <w:r>
        <w:rPr>
          <w:rFonts w:hint="eastAsia"/>
        </w:rPr>
        <w:t>，</w:t>
      </w:r>
      <w:r>
        <w:rPr>
          <w:rFonts w:hint="eastAsia"/>
        </w:rPr>
        <w:t>4k</w:t>
      </w:r>
      <w:r>
        <w:rPr>
          <w:rFonts w:hint="eastAsia"/>
        </w:rPr>
        <w:t>，</w:t>
      </w:r>
      <w:r>
        <w:rPr>
          <w:rFonts w:hint="eastAsia"/>
        </w:rPr>
        <w:t>6k</w:t>
      </w:r>
      <w:r>
        <w:rPr>
          <w:rFonts w:hint="eastAsia"/>
        </w:rPr>
        <w:t>，</w:t>
      </w:r>
      <w:r>
        <w:rPr>
          <w:rFonts w:hint="eastAsia"/>
        </w:rPr>
        <w:t>8k</w:t>
      </w:r>
      <w:r>
        <w:rPr>
          <w:rFonts w:hint="eastAsia"/>
        </w:rPr>
        <w:t>（</w:t>
      </w:r>
      <w:r>
        <w:rPr>
          <w:rFonts w:hint="eastAsia"/>
        </w:rPr>
        <w:t>Hz</w:t>
      </w:r>
      <w:r>
        <w:rPr>
          <w:rFonts w:hint="eastAsia"/>
        </w:rPr>
        <w:t>）。</w:t>
      </w:r>
      <w:r>
        <w:rPr>
          <w:rFonts w:hint="eastAsia"/>
        </w:rPr>
        <w:t>数字助听器由</w:t>
      </w:r>
      <w:r>
        <w:t>麦克风</w:t>
      </w:r>
      <w:r>
        <w:rPr>
          <w:rFonts w:hint="eastAsia"/>
        </w:rPr>
        <w:t>采集</w:t>
      </w:r>
      <w:r>
        <w:t>一帧</w:t>
      </w:r>
      <w:r>
        <w:rPr>
          <w:rFonts w:hint="eastAsia"/>
        </w:rPr>
        <w:t>输入语音信号</w:t>
      </w:r>
      <w:r w:rsidR="00B45CEA" w:rsidRPr="00B45CEA">
        <w:rPr>
          <w:position w:val="-10"/>
        </w:rPr>
        <w:object w:dxaOrig="5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75pt;height:16.5pt" o:ole="">
            <v:imagedata r:id="rId9" o:title=""/>
          </v:shape>
          <o:OLEObject Type="Embed" ProgID="Equation.DSMT4" ShapeID="_x0000_i1025" DrawAspect="Content" ObjectID="_1524653351" r:id="rId10"/>
        </w:object>
      </w:r>
      <w:r>
        <w:t>，</w:t>
      </w:r>
      <w:r w:rsidR="00B45CEA" w:rsidRPr="00B45CEA">
        <w:rPr>
          <w:position w:val="-6"/>
        </w:rPr>
        <w:object w:dxaOrig="200" w:dyaOrig="220">
          <v:shape id="_x0000_i1026" type="#_x0000_t75" style="width:9.75pt;height:11.25pt" o:ole="">
            <v:imagedata r:id="rId11" o:title=""/>
          </v:shape>
          <o:OLEObject Type="Embed" ProgID="Equation.DSMT4" ShapeID="_x0000_i1026" DrawAspect="Content" ObjectID="_1524653352" r:id="rId12"/>
        </w:object>
      </w:r>
      <w:r>
        <w:rPr>
          <w:rFonts w:hint="eastAsia"/>
        </w:rPr>
        <w:t>表示</w:t>
      </w:r>
      <w:r>
        <w:t>离散时间点</w:t>
      </w:r>
      <w:r>
        <w:rPr>
          <w:rFonts w:hint="eastAsia"/>
        </w:rPr>
        <w:t>，将</w:t>
      </w:r>
      <w:r w:rsidR="00B45CEA" w:rsidRPr="00B45CEA">
        <w:rPr>
          <w:position w:val="-10"/>
        </w:rPr>
        <w:object w:dxaOrig="500" w:dyaOrig="320">
          <v:shape id="_x0000_i1027" type="#_x0000_t75" style="width:24.75pt;height:16.5pt" o:ole="">
            <v:imagedata r:id="rId9" o:title=""/>
          </v:shape>
          <o:OLEObject Type="Embed" ProgID="Equation.DSMT4" ShapeID="_x0000_i1027" DrawAspect="Content" ObjectID="_1524653353" r:id="rId13"/>
        </w:object>
      </w:r>
      <w:r>
        <w:rPr>
          <w:rFonts w:hint="eastAsia"/>
        </w:rPr>
        <w:t>通过</w:t>
      </w:r>
      <w:r>
        <w:t>分析滤波器组</w:t>
      </w:r>
      <w:r w:rsidR="00B45CEA" w:rsidRPr="00B45CEA">
        <w:rPr>
          <w:position w:val="-10"/>
        </w:rPr>
        <w:object w:dxaOrig="2079" w:dyaOrig="340">
          <v:shape id="_x0000_i1028" type="#_x0000_t75" style="width:104.25pt;height:17.25pt" o:ole="">
            <v:imagedata r:id="rId14" o:title=""/>
          </v:shape>
          <o:OLEObject Type="Embed" ProgID="Equation.3" ShapeID="_x0000_i1028" DrawAspect="Content" ObjectID="_1524653354" r:id="rId15"/>
        </w:object>
      </w:r>
      <w:r>
        <w:t>分解为</w:t>
      </w:r>
      <w:r>
        <w:rPr>
          <w:rFonts w:hint="eastAsia"/>
        </w:rPr>
        <w:t>1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子带信号，各滤波</w:t>
      </w:r>
      <w:r>
        <w:rPr>
          <w:rFonts w:hint="eastAsia"/>
        </w:rPr>
        <w:t>器均</w:t>
      </w:r>
      <w:r>
        <w:t>为</w:t>
      </w:r>
      <w:r>
        <w:rPr>
          <w:rFonts w:hint="eastAsia"/>
        </w:rPr>
        <w:t>6</w:t>
      </w:r>
      <w:r>
        <w:rPr>
          <w:rFonts w:hint="eastAsia"/>
        </w:rPr>
        <w:t>阶</w:t>
      </w:r>
      <w:r>
        <w:t>的</w:t>
      </w:r>
      <w:r>
        <w:rPr>
          <w:rFonts w:hint="eastAsia"/>
        </w:rPr>
        <w:t>IIR</w:t>
      </w:r>
      <w:r>
        <w:rPr>
          <w:rFonts w:hint="eastAsia"/>
        </w:rPr>
        <w:t>滤波器，</w:t>
      </w:r>
      <w:r>
        <w:rPr>
          <w:rFonts w:hint="eastAsia"/>
        </w:rPr>
        <w:t>滤波频段如前所述</w:t>
      </w:r>
      <w:r>
        <w:t>，</w:t>
      </w:r>
      <w:r>
        <w:rPr>
          <w:rFonts w:hint="eastAsia"/>
        </w:rPr>
        <w:t>滤波器</w:t>
      </w:r>
      <w:r>
        <w:t>输出子带信号为</w:t>
      </w:r>
      <w:r>
        <w:rPr>
          <w:rFonts w:hint="eastAsia"/>
        </w:rPr>
        <w:t>：</w:t>
      </w:r>
    </w:p>
    <w:p w:rsidR="00B45CEA" w:rsidRDefault="00B45CEA">
      <w:pPr>
        <w:spacing w:line="300" w:lineRule="auto"/>
        <w:jc w:val="center"/>
      </w:pPr>
      <w:r w:rsidRPr="00B45CEA">
        <w:rPr>
          <w:position w:val="-12"/>
        </w:rPr>
        <w:object w:dxaOrig="1940" w:dyaOrig="360">
          <v:shape id="_x0000_i1029" type="#_x0000_t75" style="width:96.75pt;height:18pt" o:ole="">
            <v:imagedata r:id="rId16" o:title=""/>
          </v:shape>
          <o:OLEObject Type="Embed" ProgID="Equation.DSMT4" ShapeID="_x0000_i1029" DrawAspect="Content" ObjectID="_1524653355" r:id="rId17"/>
        </w:object>
      </w:r>
      <w:r w:rsidR="00FA02F3">
        <w:rPr>
          <w:rFonts w:hint="eastAsia"/>
        </w:rPr>
        <w:t>（式</w:t>
      </w:r>
      <w:r w:rsidR="00FA02F3">
        <w:rPr>
          <w:rFonts w:hint="eastAsia"/>
        </w:rPr>
        <w:t>1</w:t>
      </w:r>
      <w:r w:rsidR="00FA02F3">
        <w:t>）</w:t>
      </w:r>
    </w:p>
    <w:p w:rsidR="00B45CEA" w:rsidRDefault="00FA02F3">
      <w:pPr>
        <w:spacing w:line="300" w:lineRule="auto"/>
        <w:ind w:firstLineChars="200" w:firstLine="420"/>
      </w:pPr>
      <w:r>
        <w:rPr>
          <w:rFonts w:hint="eastAsia"/>
        </w:rPr>
        <w:t>上式中</w:t>
      </w:r>
      <w:r>
        <w:t>，</w:t>
      </w:r>
      <w:r w:rsidR="00B45CEA" w:rsidRPr="00B45CEA">
        <w:rPr>
          <w:position w:val="-6"/>
        </w:rPr>
        <w:object w:dxaOrig="200" w:dyaOrig="280">
          <v:shape id="_x0000_i1030" type="#_x0000_t75" style="width:9.75pt;height:14.25pt" o:ole="">
            <v:imagedata r:id="rId18" o:title=""/>
          </v:shape>
          <o:OLEObject Type="Embed" ProgID="Equation.DSMT4" ShapeID="_x0000_i1030" DrawAspect="Content" ObjectID="_1524653356" r:id="rId19"/>
        </w:object>
      </w:r>
      <w:r>
        <w:rPr>
          <w:rFonts w:hint="eastAsia"/>
        </w:rPr>
        <w:t>表示</w:t>
      </w:r>
      <w:r>
        <w:t>子带号，</w:t>
      </w:r>
      <w:r w:rsidR="00B45CEA" w:rsidRPr="00B45CEA">
        <w:rPr>
          <w:position w:val="-10"/>
        </w:rPr>
        <w:object w:dxaOrig="1160" w:dyaOrig="320">
          <v:shape id="_x0000_i1031" type="#_x0000_t75" style="width:57.75pt;height:15.75pt" o:ole="">
            <v:imagedata r:id="rId20" o:title=""/>
          </v:shape>
          <o:OLEObject Type="Embed" ProgID="Equation.3" ShapeID="_x0000_i1031" DrawAspect="Content" ObjectID="_1524653357" r:id="rId21"/>
        </w:object>
      </w:r>
      <w:r>
        <w:rPr>
          <w:rFonts w:hint="eastAsia"/>
        </w:rPr>
        <w:t>，</w:t>
      </w:r>
      <w:r w:rsidR="00B45CEA" w:rsidRPr="00B45CEA">
        <w:rPr>
          <w:position w:val="-12"/>
        </w:rPr>
        <w:object w:dxaOrig="601" w:dyaOrig="360">
          <v:shape id="_x0000_i1032" type="#_x0000_t75" style="width:30pt;height:18.75pt" o:ole="">
            <v:imagedata r:id="rId22" o:title=""/>
          </v:shape>
          <o:OLEObject Type="Embed" ProgID="Equation.DSMT4" ShapeID="_x0000_i1032" DrawAspect="Content" ObjectID="_1524653358" r:id="rId23"/>
        </w:object>
      </w:r>
      <w:r>
        <w:t>表示子带</w:t>
      </w:r>
      <w:r w:rsidR="00B45CEA" w:rsidRPr="00B45CEA">
        <w:rPr>
          <w:position w:val="-6"/>
        </w:rPr>
        <w:object w:dxaOrig="200" w:dyaOrig="280">
          <v:shape id="_x0000_i1033" type="#_x0000_t75" style="width:9.75pt;height:14.25pt" o:ole="">
            <v:imagedata r:id="rId24" o:title=""/>
          </v:shape>
          <o:OLEObject Type="Embed" ProgID="Equation.DSMT4" ShapeID="_x0000_i1033" DrawAspect="Content" ObjectID="_1524653359" r:id="rId25"/>
        </w:object>
      </w:r>
      <w:r>
        <w:t>的输出</w:t>
      </w:r>
      <w:r>
        <w:rPr>
          <w:rFonts w:hint="eastAsia"/>
        </w:rPr>
        <w:t>，</w:t>
      </w:r>
      <w:r w:rsidR="00B45CEA" w:rsidRPr="00B45CEA">
        <w:rPr>
          <w:position w:val="-12"/>
        </w:rPr>
        <w:object w:dxaOrig="581" w:dyaOrig="360">
          <v:shape id="_x0000_i1034" type="#_x0000_t75" style="width:29.25pt;height:18pt" o:ole="">
            <v:imagedata r:id="rId26" o:title=""/>
          </v:shape>
          <o:OLEObject Type="Embed" ProgID="Equation.DSMT4" ShapeID="_x0000_i1034" DrawAspect="Content" ObjectID="_1524653360" r:id="rId27"/>
        </w:object>
      </w:r>
      <w:r>
        <w:rPr>
          <w:rFonts w:hint="eastAsia"/>
        </w:rPr>
        <w:t>表示</w:t>
      </w:r>
      <w:r>
        <w:rPr>
          <w:rFonts w:hint="eastAsia"/>
        </w:rPr>
        <w:t>第</w:t>
      </w:r>
      <w:r w:rsidR="00B45CEA" w:rsidRPr="00B45CEA">
        <w:rPr>
          <w:position w:val="-6"/>
        </w:rPr>
        <w:object w:dxaOrig="200" w:dyaOrig="280">
          <v:shape id="_x0000_i1035" type="#_x0000_t75" style="width:9.75pt;height:14.25pt" o:ole="">
            <v:imagedata r:id="rId18" o:title=""/>
          </v:shape>
          <o:OLEObject Type="Embed" ProgID="Equation.DSMT4" ShapeID="_x0000_i1035" DrawAspect="Content" ObjectID="_1524653361" r:id="rId28"/>
        </w:object>
      </w:r>
      <w:r>
        <w:rPr>
          <w:rFonts w:hint="eastAsia"/>
        </w:rPr>
        <w:t>个</w:t>
      </w:r>
      <w:r>
        <w:t>滤波器单位脉冲响应</w:t>
      </w:r>
      <w:r>
        <w:rPr>
          <w:rFonts w:hint="eastAsia"/>
        </w:rPr>
        <w:t>。</w:t>
      </w:r>
    </w:p>
    <w:p w:rsidR="00B45CEA" w:rsidRDefault="00FA02F3">
      <w:pPr>
        <w:spacing w:line="30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-2</w:t>
      </w:r>
      <w:r>
        <w:rPr>
          <w:rFonts w:hint="eastAsia"/>
        </w:rPr>
        <w:t>）</w:t>
      </w:r>
      <w:r>
        <w:rPr>
          <w:rFonts w:hint="eastAsia"/>
        </w:rPr>
        <w:t>计算各子带声压级</w:t>
      </w:r>
    </w:p>
    <w:p w:rsidR="00B45CEA" w:rsidRDefault="00B45CEA">
      <w:pPr>
        <w:spacing w:line="300" w:lineRule="auto"/>
        <w:ind w:firstLineChars="200" w:firstLine="420"/>
      </w:pPr>
      <w:r w:rsidRPr="00B45CEA">
        <w:rPr>
          <w:position w:val="-30"/>
        </w:rPr>
        <w:object w:dxaOrig="4618" w:dyaOrig="760">
          <v:shape id="_x0000_i1036" type="#_x0000_t75" style="width:231pt;height:38.25pt" o:ole="">
            <v:imagedata r:id="rId29" o:title=""/>
          </v:shape>
          <o:OLEObject Type="Embed" ProgID="Equation.DSMT4" ShapeID="_x0000_i1036" DrawAspect="Content" ObjectID="_1524653362" r:id="rId30"/>
        </w:object>
      </w:r>
      <w:r w:rsidR="00FA02F3">
        <w:rPr>
          <w:rFonts w:hint="eastAsia"/>
        </w:rPr>
        <w:t>（式</w:t>
      </w:r>
      <w:r w:rsidR="00FA02F3">
        <w:rPr>
          <w:rFonts w:hint="eastAsia"/>
        </w:rPr>
        <w:t>2</w:t>
      </w:r>
      <w:r w:rsidR="00FA02F3">
        <w:t>）</w:t>
      </w:r>
    </w:p>
    <w:p w:rsidR="00B45CEA" w:rsidRDefault="00FA02F3">
      <w:pPr>
        <w:spacing w:line="300" w:lineRule="auto"/>
        <w:ind w:firstLineChars="200" w:firstLine="420"/>
      </w:pPr>
      <w:r>
        <w:rPr>
          <w:rFonts w:hint="eastAsia"/>
        </w:rPr>
        <w:t>其中，</w:t>
      </w:r>
      <w:r w:rsidR="00B45CEA" w:rsidRPr="00B45CEA">
        <w:rPr>
          <w:rFonts w:hint="eastAsia"/>
          <w:position w:val="-10"/>
        </w:rPr>
        <w:object w:dxaOrig="240" w:dyaOrig="260">
          <v:shape id="_x0000_i1037" type="#_x0000_t75" style="width:12pt;height:12.75pt" o:ole="">
            <v:imagedata r:id="rId31" o:title=""/>
          </v:shape>
          <o:OLEObject Type="Embed" ProgID="Equation.3" ShapeID="_x0000_i1037" DrawAspect="Content" ObjectID="_1524653363" r:id="rId32"/>
        </w:object>
      </w:r>
      <w:r>
        <w:rPr>
          <w:rFonts w:hint="eastAsia"/>
        </w:rPr>
        <w:t>为瞬时声压，即语音信号在某一时刻的采样值。</w:t>
      </w:r>
      <w:r w:rsidR="00B45CEA" w:rsidRPr="00B45CEA">
        <w:rPr>
          <w:rFonts w:hint="eastAsia"/>
          <w:position w:val="-6"/>
        </w:rPr>
        <w:object w:dxaOrig="279" w:dyaOrig="279">
          <v:shape id="_x0000_i1038" type="#_x0000_t75" style="width:14.25pt;height:14.25pt" o:ole="">
            <v:imagedata r:id="rId33" o:title=""/>
          </v:shape>
          <o:OLEObject Type="Embed" ProgID="Equation.3" ShapeID="_x0000_i1038" DrawAspect="Content" ObjectID="_1524653364" r:id="rId34"/>
        </w:object>
      </w:r>
      <w:r>
        <w:rPr>
          <w:rFonts w:hint="eastAsia"/>
        </w:rPr>
        <w:t>为一帧语音信号的采样点数。将上式取</w:t>
      </w:r>
      <w:r>
        <w:rPr>
          <w:rFonts w:hint="eastAsia"/>
        </w:rPr>
        <w:t>10</w:t>
      </w:r>
      <w:r>
        <w:rPr>
          <w:rFonts w:hint="eastAsia"/>
        </w:rPr>
        <w:t>为底，再乘以</w:t>
      </w:r>
      <w:r>
        <w:rPr>
          <w:rFonts w:hint="eastAsia"/>
        </w:rPr>
        <w:t>20</w:t>
      </w:r>
      <w:r>
        <w:rPr>
          <w:rFonts w:hint="eastAsia"/>
        </w:rPr>
        <w:t>，则可得到声压级的计算公式：</w:t>
      </w:r>
    </w:p>
    <w:p w:rsidR="00B45CEA" w:rsidRDefault="00B45CEA">
      <w:pPr>
        <w:spacing w:line="300" w:lineRule="auto"/>
        <w:ind w:firstLineChars="200" w:firstLine="420"/>
      </w:pPr>
      <w:r w:rsidRPr="00B45CEA">
        <w:rPr>
          <w:position w:val="-32"/>
        </w:rPr>
        <w:object w:dxaOrig="2339" w:dyaOrig="700">
          <v:shape id="_x0000_i1039" type="#_x0000_t75" style="width:117pt;height:35.25pt" o:ole="">
            <v:imagedata r:id="rId35" o:title=""/>
          </v:shape>
          <o:OLEObject Type="Embed" ProgID="Equation.DSMT4" ShapeID="_x0000_i1039" DrawAspect="Content" ObjectID="_1524653365" r:id="rId36"/>
        </w:object>
      </w:r>
      <w:r w:rsidR="00FA02F3">
        <w:rPr>
          <w:rFonts w:hint="eastAsia"/>
        </w:rPr>
        <w:t>（式</w:t>
      </w:r>
      <w:r w:rsidR="00FA02F3">
        <w:rPr>
          <w:rFonts w:hint="eastAsia"/>
        </w:rPr>
        <w:t>3</w:t>
      </w:r>
      <w:r w:rsidR="00FA02F3">
        <w:rPr>
          <w:rFonts w:hint="eastAsia"/>
        </w:rPr>
        <w:t>）</w:t>
      </w:r>
    </w:p>
    <w:p w:rsidR="00B45CEA" w:rsidRDefault="00FA02F3">
      <w:pPr>
        <w:spacing w:line="300" w:lineRule="auto"/>
        <w:ind w:firstLineChars="200" w:firstLine="420"/>
      </w:pPr>
      <w:r>
        <w:rPr>
          <w:rFonts w:hint="eastAsia"/>
        </w:rPr>
        <w:t>式（</w:t>
      </w:r>
      <w:r>
        <w:rPr>
          <w:rFonts w:hint="eastAsia"/>
        </w:rPr>
        <w:t>3</w:t>
      </w:r>
      <w:r>
        <w:rPr>
          <w:rFonts w:hint="eastAsia"/>
        </w:rPr>
        <w:t>）中</w:t>
      </w:r>
      <w:r w:rsidR="00B45CEA" w:rsidRPr="00B45CEA">
        <w:rPr>
          <w:position w:val="-14"/>
        </w:rPr>
        <w:object w:dxaOrig="419" w:dyaOrig="380">
          <v:shape id="_x0000_i1040" type="#_x0000_t75" style="width:21pt;height:18.75pt" o:ole="">
            <v:imagedata r:id="rId37" o:title=""/>
          </v:shape>
          <o:OLEObject Type="Embed" ProgID="Equation.DSMT4" ShapeID="_x0000_i1040" DrawAspect="Content" ObjectID="_1524653366" r:id="rId38"/>
        </w:object>
      </w:r>
      <w:r>
        <w:rPr>
          <w:rFonts w:hint="eastAsia"/>
        </w:rPr>
        <w:t>为基准声压，在空气中基准声压一般取</w:t>
      </w:r>
      <w:r w:rsidR="00B45CEA" w:rsidRPr="00B45CEA">
        <w:rPr>
          <w:position w:val="-6"/>
        </w:rPr>
        <w:object w:dxaOrig="1059" w:dyaOrig="320">
          <v:shape id="_x0000_i1041" type="#_x0000_t75" style="width:53.25pt;height:15.75pt" o:ole="">
            <v:imagedata r:id="rId39" o:title=""/>
          </v:shape>
          <o:OLEObject Type="Embed" ProgID="Equation.DSMT4" ShapeID="_x0000_i1041" DrawAspect="Content" ObjectID="_1524653367" r:id="rId40"/>
        </w:object>
      </w:r>
      <w:r>
        <w:rPr>
          <w:rFonts w:hint="eastAsia"/>
        </w:rPr>
        <w:t>。</w:t>
      </w:r>
    </w:p>
    <w:p w:rsidR="00B45CEA" w:rsidRDefault="00FA02F3">
      <w:pPr>
        <w:spacing w:line="30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验配模型的建立</w:t>
      </w:r>
    </w:p>
    <w:p w:rsidR="00B45CEA" w:rsidRDefault="00FA02F3">
      <w:pPr>
        <w:spacing w:line="300" w:lineRule="auto"/>
        <w:ind w:firstLine="420"/>
      </w:pPr>
      <w:r>
        <w:rPr>
          <w:rFonts w:hint="eastAsia"/>
        </w:rPr>
        <w:t>本发明采用响度曲面法作为听力补偿的方法，在该三维模型中，</w:t>
      </w:r>
      <w:r>
        <w:rPr>
          <w:rFonts w:hint="eastAsia"/>
        </w:rPr>
        <w:t>X</w:t>
      </w:r>
      <w:r>
        <w:rPr>
          <w:rFonts w:hint="eastAsia"/>
        </w:rPr>
        <w:t>轴为语音信号的频率（</w:t>
      </w:r>
      <w:r>
        <w:rPr>
          <w:rFonts w:hint="eastAsia"/>
        </w:rPr>
        <w:t>Hz</w:t>
      </w:r>
      <w:r>
        <w:rPr>
          <w:rFonts w:hint="eastAsia"/>
        </w:rPr>
        <w:t>），</w:t>
      </w:r>
      <w:r>
        <w:rPr>
          <w:rFonts w:hint="eastAsia"/>
        </w:rPr>
        <w:t>Y</w:t>
      </w:r>
      <w:r>
        <w:rPr>
          <w:rFonts w:hint="eastAsia"/>
        </w:rPr>
        <w:t>轴为语</w:t>
      </w:r>
      <w:r>
        <w:rPr>
          <w:rFonts w:hint="eastAsia"/>
        </w:rPr>
        <w:t>音信号的声压级（</w:t>
      </w:r>
      <w:r>
        <w:rPr>
          <w:rFonts w:hint="eastAsia"/>
        </w:rPr>
        <w:t>dB SPL</w:t>
      </w:r>
      <w:r>
        <w:rPr>
          <w:rFonts w:hint="eastAsia"/>
        </w:rPr>
        <w:t>），</w:t>
      </w:r>
      <w:r>
        <w:rPr>
          <w:rFonts w:hint="eastAsia"/>
        </w:rPr>
        <w:t>Z</w:t>
      </w:r>
      <w:r>
        <w:rPr>
          <w:rFonts w:hint="eastAsia"/>
        </w:rPr>
        <w:t>轴为听力补偿（</w:t>
      </w:r>
      <w:r>
        <w:rPr>
          <w:rFonts w:hint="eastAsia"/>
        </w:rPr>
        <w:t>dB SPL</w:t>
      </w:r>
      <w:r>
        <w:rPr>
          <w:rFonts w:hint="eastAsia"/>
        </w:rPr>
        <w:t>）。对于某一帧语音信号的特定频段子带信号，计算其声压级</w:t>
      </w:r>
      <w:r w:rsidR="00B45CEA" w:rsidRPr="00B45CEA">
        <w:rPr>
          <w:rFonts w:hint="eastAsia"/>
          <w:position w:val="-14"/>
        </w:rPr>
        <w:object w:dxaOrig="300" w:dyaOrig="380">
          <v:shape id="_x0000_i1042" type="#_x0000_t75" style="width:15pt;height:18.75pt" o:ole="">
            <v:imagedata r:id="rId41" o:title=""/>
          </v:shape>
          <o:OLEObject Type="Embed" ProgID="Equation.3" ShapeID="_x0000_i1042" DrawAspect="Content" ObjectID="_1524653368" r:id="rId42"/>
        </w:object>
      </w:r>
      <w:r>
        <w:rPr>
          <w:rFonts w:hint="eastAsia"/>
        </w:rPr>
        <w:t>后，通过响度曲面三维模型即可确定所需补偿的声压级。响度曲面采用二维高斯模型，其公式如下：</w:t>
      </w:r>
    </w:p>
    <w:commentRangeStart w:id="0"/>
    <w:p w:rsidR="00B45CEA" w:rsidRDefault="00B45CEA">
      <w:pPr>
        <w:spacing w:line="300" w:lineRule="auto"/>
        <w:ind w:firstLine="420"/>
      </w:pPr>
      <w:r w:rsidRPr="00B45CEA">
        <w:rPr>
          <w:rFonts w:hint="eastAsia"/>
          <w:position w:val="-28"/>
        </w:rPr>
        <w:object w:dxaOrig="4800" w:dyaOrig="680">
          <v:shape id="_x0000_i1043" type="#_x0000_t75" style="width:240pt;height:33.75pt" o:ole="">
            <v:imagedata r:id="rId43" o:title=""/>
          </v:shape>
          <o:OLEObject Type="Embed" ProgID="Equation.3" ShapeID="_x0000_i1043" DrawAspect="Content" ObjectID="_1524653369" r:id="rId44"/>
        </w:object>
      </w:r>
      <w:commentRangeEnd w:id="0"/>
      <w:r w:rsidR="008B348D">
        <w:rPr>
          <w:rStyle w:val="a7"/>
        </w:rPr>
        <w:commentReference w:id="0"/>
      </w:r>
      <w:r w:rsidR="00FA02F3">
        <w:rPr>
          <w:rFonts w:hint="eastAsia"/>
        </w:rPr>
        <w:t>（式</w:t>
      </w:r>
      <w:r w:rsidR="00FA02F3">
        <w:rPr>
          <w:rFonts w:hint="eastAsia"/>
        </w:rPr>
        <w:t>4</w:t>
      </w:r>
      <w:r w:rsidR="00FA02F3">
        <w:rPr>
          <w:rFonts w:hint="eastAsia"/>
        </w:rPr>
        <w:t>）</w:t>
      </w:r>
    </w:p>
    <w:p w:rsidR="00B45CEA" w:rsidRDefault="00FA02F3">
      <w:pPr>
        <w:spacing w:line="300" w:lineRule="auto"/>
        <w:ind w:firstLine="420"/>
      </w:pPr>
      <w:r>
        <w:rPr>
          <w:rFonts w:hint="eastAsia"/>
        </w:rPr>
        <w:t>其中</w:t>
      </w:r>
      <w:r>
        <w:rPr>
          <w:rFonts w:hint="eastAsia"/>
        </w:rPr>
        <w:t>，</w:t>
      </w:r>
      <w:r w:rsidR="00B45CEA" w:rsidRPr="00B45CEA">
        <w:rPr>
          <w:rFonts w:hint="eastAsia"/>
          <w:position w:val="-10"/>
        </w:rPr>
        <w:object w:dxaOrig="240" w:dyaOrig="320">
          <v:shape id="_x0000_i1044" type="#_x0000_t75" style="width:12pt;height:15.75pt" o:ole="">
            <v:imagedata r:id="rId46" o:title=""/>
          </v:shape>
          <o:OLEObject Type="Embed" ProgID="Equation.3" ShapeID="_x0000_i1044" DrawAspect="Content" ObjectID="_1524653370" r:id="rId47"/>
        </w:object>
      </w:r>
      <w:r>
        <w:rPr>
          <w:rFonts w:hint="eastAsia"/>
        </w:rPr>
        <w:t>为子带语音信号的中心频率（</w:t>
      </w:r>
      <w:r>
        <w:rPr>
          <w:rFonts w:hint="eastAsia"/>
        </w:rPr>
        <w:t>Hz</w:t>
      </w:r>
      <w:r>
        <w:rPr>
          <w:rFonts w:hint="eastAsia"/>
        </w:rPr>
        <w:t>），</w:t>
      </w:r>
      <w:r w:rsidR="00B45CEA" w:rsidRPr="00B45CEA">
        <w:rPr>
          <w:rFonts w:hint="eastAsia"/>
          <w:position w:val="-14"/>
        </w:rPr>
        <w:object w:dxaOrig="300" w:dyaOrig="380">
          <v:shape id="_x0000_i1045" type="#_x0000_t75" style="width:15pt;height:18.75pt" o:ole="">
            <v:imagedata r:id="rId48" o:title=""/>
          </v:shape>
          <o:OLEObject Type="Embed" ProgID="Equation.3" ShapeID="_x0000_i1045" DrawAspect="Content" ObjectID="_1524653371" r:id="rId49"/>
        </w:object>
      </w:r>
      <w:r>
        <w:rPr>
          <w:rFonts w:hint="eastAsia"/>
        </w:rPr>
        <w:t>为该子带语音信号的声压级（</w:t>
      </w:r>
      <w:r>
        <w:rPr>
          <w:rFonts w:hint="eastAsia"/>
        </w:rPr>
        <w:t>dB SPL</w:t>
      </w:r>
      <w:r>
        <w:rPr>
          <w:rFonts w:hint="eastAsia"/>
        </w:rPr>
        <w:t>），</w:t>
      </w:r>
      <w:r w:rsidR="00B45CEA" w:rsidRPr="00B45CEA">
        <w:rPr>
          <w:rFonts w:hint="eastAsia"/>
          <w:position w:val="-10"/>
        </w:rPr>
        <w:object w:dxaOrig="880" w:dyaOrig="340">
          <v:shape id="_x0000_i1046" type="#_x0000_t75" style="width:44.25pt;height:17.25pt" o:ole="">
            <v:imagedata r:id="rId50" o:title=""/>
          </v:shape>
          <o:OLEObject Type="Embed" ProgID="Equation.3" ShapeID="_x0000_i1046" DrawAspect="Content" ObjectID="_1524653372" r:id="rId51"/>
        </w:object>
      </w:r>
      <w:r>
        <w:rPr>
          <w:rFonts w:hint="eastAsia"/>
        </w:rPr>
        <w:t>为该子带语音信号的听力补偿（</w:t>
      </w:r>
      <w:r>
        <w:rPr>
          <w:rFonts w:hint="eastAsia"/>
        </w:rPr>
        <w:t>dB SPL</w:t>
      </w:r>
      <w:r>
        <w:rPr>
          <w:rFonts w:hint="eastAsia"/>
        </w:rPr>
        <w:t>）。</w:t>
      </w:r>
      <w:r w:rsidR="00B45CEA" w:rsidRPr="00B45CEA">
        <w:rPr>
          <w:rFonts w:hint="eastAsia"/>
          <w:position w:val="-12"/>
        </w:rPr>
        <w:object w:dxaOrig="1600" w:dyaOrig="360">
          <v:shape id="_x0000_i1047" type="#_x0000_t75" style="width:80.25pt;height:18pt" o:ole="">
            <v:imagedata r:id="rId52" o:title=""/>
          </v:shape>
          <o:OLEObject Type="Embed" ProgID="Equation.3" ShapeID="_x0000_i1047" DrawAspect="Content" ObjectID="_1524653373" r:id="rId53"/>
        </w:object>
      </w:r>
      <w:r>
        <w:rPr>
          <w:rFonts w:hint="eastAsia"/>
        </w:rPr>
        <w:t>分别为第</w:t>
      </w:r>
      <w:r w:rsidR="00B45CEA" w:rsidRPr="00B45CEA">
        <w:rPr>
          <w:rFonts w:hint="eastAsia"/>
          <w:position w:val="-6"/>
        </w:rPr>
        <w:object w:dxaOrig="200" w:dyaOrig="279">
          <v:shape id="_x0000_i1048" type="#_x0000_t75" style="width:9.75pt;height:14.25pt" o:ole="">
            <v:imagedata r:id="rId54" o:title=""/>
          </v:shape>
          <o:OLEObject Type="Embed" ProgID="Equation.3" ShapeID="_x0000_i1048" DrawAspect="Content" ObjectID="_1524653374" r:id="rId55"/>
        </w:object>
      </w:r>
      <w:r>
        <w:rPr>
          <w:rFonts w:hint="eastAsia"/>
        </w:rPr>
        <w:t>个高斯过程的两个均值和方差，</w:t>
      </w:r>
      <w:r w:rsidR="00B45CEA" w:rsidRPr="00B45CEA">
        <w:rPr>
          <w:rFonts w:hint="eastAsia"/>
          <w:position w:val="-12"/>
        </w:rPr>
        <w:object w:dxaOrig="300" w:dyaOrig="360">
          <v:shape id="_x0000_i1049" type="#_x0000_t75" style="width:15pt;height:18pt" o:ole="">
            <v:imagedata r:id="rId56" o:title=""/>
          </v:shape>
          <o:OLEObject Type="Embed" ProgID="Equation.3" ShapeID="_x0000_i1049" DrawAspect="Content" ObjectID="_1524653375" r:id="rId57"/>
        </w:object>
      </w:r>
      <w:r>
        <w:rPr>
          <w:rFonts w:hint="eastAsia"/>
        </w:rPr>
        <w:t>为相关系数，</w:t>
      </w:r>
      <w:r w:rsidR="00B45CEA" w:rsidRPr="00B45CEA">
        <w:rPr>
          <w:rFonts w:hint="eastAsia"/>
          <w:position w:val="-12"/>
        </w:rPr>
        <w:object w:dxaOrig="260" w:dyaOrig="360">
          <v:shape id="_x0000_i1050" type="#_x0000_t75" style="width:12.75pt;height:18pt" o:ole="">
            <v:imagedata r:id="rId58" o:title=""/>
          </v:shape>
          <o:OLEObject Type="Embed" ProgID="Equation.3" ShapeID="_x0000_i1050" DrawAspect="Content" ObjectID="_1524653376" r:id="rId59"/>
        </w:object>
      </w:r>
      <w:r>
        <w:rPr>
          <w:rFonts w:hint="eastAsia"/>
        </w:rPr>
        <w:t>为峰值，</w:t>
      </w:r>
      <w:r w:rsidR="00B45CEA" w:rsidRPr="00B45CEA">
        <w:rPr>
          <w:rFonts w:hint="eastAsia"/>
          <w:position w:val="-4"/>
        </w:rPr>
        <w:object w:dxaOrig="220" w:dyaOrig="240">
          <v:shape id="_x0000_i1051" type="#_x0000_t75" style="width:11.25pt;height:12pt" o:ole="">
            <v:imagedata r:id="rId60" o:title=""/>
          </v:shape>
          <o:OLEObject Type="Embed" ProgID="Equation.3" ShapeID="_x0000_i1051" DrawAspect="Content" ObjectID="_1524653377" r:id="rId61"/>
        </w:object>
      </w:r>
      <w:r>
        <w:rPr>
          <w:rFonts w:hint="eastAsia"/>
        </w:rPr>
        <w:t>表示高斯过程的值可取正或负。</w:t>
      </w:r>
    </w:p>
    <w:p w:rsidR="00B45CEA" w:rsidRDefault="00FA02F3">
      <w:pPr>
        <w:numPr>
          <w:ilvl w:val="0"/>
          <w:numId w:val="1"/>
        </w:numPr>
        <w:spacing w:line="300" w:lineRule="auto"/>
      </w:pPr>
      <w:r>
        <w:rPr>
          <w:rFonts w:hint="eastAsia"/>
        </w:rPr>
        <w:t>种群初始化</w:t>
      </w:r>
    </w:p>
    <w:p w:rsidR="00B45CEA" w:rsidRDefault="00FA02F3">
      <w:pPr>
        <w:spacing w:line="300" w:lineRule="auto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参数选择</w:t>
      </w:r>
    </w:p>
    <w:p w:rsidR="00B45CEA" w:rsidRDefault="00FA02F3">
      <w:pPr>
        <w:spacing w:line="300" w:lineRule="auto"/>
        <w:ind w:firstLine="420"/>
      </w:pPr>
      <w:r>
        <w:rPr>
          <w:rFonts w:hint="eastAsia"/>
        </w:rPr>
        <w:t>待优化参数为式（</w:t>
      </w:r>
      <w:r>
        <w:rPr>
          <w:rFonts w:hint="eastAsia"/>
        </w:rPr>
        <w:t>4</w:t>
      </w:r>
      <w:r>
        <w:rPr>
          <w:rFonts w:hint="eastAsia"/>
        </w:rPr>
        <w:t>）所确立模型中</w:t>
      </w:r>
      <w:r>
        <w:rPr>
          <w:rFonts w:hint="eastAsia"/>
        </w:rPr>
        <w:t>35</w:t>
      </w:r>
      <w:r>
        <w:rPr>
          <w:rFonts w:hint="eastAsia"/>
        </w:rPr>
        <w:t>个参数，即</w:t>
      </w:r>
      <w:r w:rsidR="00B45CEA" w:rsidRPr="00B45CEA">
        <w:rPr>
          <w:rFonts w:hint="eastAsia"/>
          <w:position w:val="-14"/>
        </w:rPr>
        <w:object w:dxaOrig="2280" w:dyaOrig="380">
          <v:shape id="_x0000_i1052" type="#_x0000_t75" style="width:114pt;height:18.75pt" o:ole="">
            <v:imagedata r:id="rId62" o:title=""/>
          </v:shape>
          <o:OLEObject Type="Embed" ProgID="Equation.3" ShapeID="_x0000_i1052" DrawAspect="Content" ObjectID="_1524653378" r:id="rId63"/>
        </w:object>
      </w:r>
      <w:r>
        <w:rPr>
          <w:rFonts w:hint="eastAsia"/>
        </w:rPr>
        <w:t>，其中，</w:t>
      </w:r>
      <w:r w:rsidR="00B45CEA" w:rsidRPr="00B45CEA">
        <w:rPr>
          <w:position w:val="-10"/>
        </w:rPr>
        <w:object w:dxaOrig="980" w:dyaOrig="320">
          <v:shape id="_x0000_i1053" type="#_x0000_t75" style="width:48.75pt;height:15.75pt" o:ole="">
            <v:imagedata r:id="rId64" o:title=""/>
          </v:shape>
          <o:OLEObject Type="Embed" ProgID="Equation.3" ShapeID="_x0000_i1053" DrawAspect="Content" ObjectID="_1524653379" r:id="rId65"/>
        </w:object>
      </w:r>
      <w:r>
        <w:rPr>
          <w:rFonts w:hint="eastAsia"/>
        </w:rPr>
        <w:t>。一旦这</w:t>
      </w:r>
      <w:r>
        <w:rPr>
          <w:rFonts w:hint="eastAsia"/>
        </w:rPr>
        <w:t>35</w:t>
      </w:r>
      <w:r>
        <w:rPr>
          <w:rFonts w:hint="eastAsia"/>
        </w:rPr>
        <w:t>个参数确定，则验配完成，对于任意时刻的语音信号，均可通过式（</w:t>
      </w:r>
      <w:r>
        <w:rPr>
          <w:rFonts w:hint="eastAsia"/>
        </w:rPr>
        <w:t>4</w:t>
      </w:r>
      <w:r>
        <w:rPr>
          <w:rFonts w:hint="eastAsia"/>
        </w:rPr>
        <w:t>）计算得到所需增益值。</w:t>
      </w:r>
    </w:p>
    <w:p w:rsidR="00B45CEA" w:rsidRDefault="00FA02F3">
      <w:pPr>
        <w:spacing w:line="30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参数编码</w:t>
      </w:r>
    </w:p>
    <w:p w:rsidR="00B45CEA" w:rsidRDefault="00B45CEA">
      <w:pPr>
        <w:spacing w:line="300" w:lineRule="auto"/>
        <w:ind w:firstLine="420"/>
      </w:pPr>
      <w:r w:rsidRPr="00B45CEA">
        <w:rPr>
          <w:rFonts w:hint="eastAsia"/>
          <w:position w:val="-12"/>
        </w:rPr>
        <w:object w:dxaOrig="340" w:dyaOrig="360">
          <v:shape id="_x0000_i1054" type="#_x0000_t75" style="width:17.25pt;height:18pt" o:ole="">
            <v:imagedata r:id="rId66" o:title=""/>
          </v:shape>
          <o:OLEObject Type="Embed" ProgID="Equation.3" ShapeID="_x0000_i1054" DrawAspect="Content" ObjectID="_1524653380" r:id="rId67"/>
        </w:object>
      </w:r>
      <w:r w:rsidR="00FA02F3">
        <w:rPr>
          <w:rFonts w:hint="eastAsia"/>
        </w:rPr>
        <w:t>，取值</w:t>
      </w:r>
      <w:r w:rsidR="00FA02F3">
        <w:rPr>
          <w:rFonts w:hint="eastAsia"/>
        </w:rPr>
        <w:t>0~90</w:t>
      </w:r>
      <w:r w:rsidR="00FA02F3">
        <w:rPr>
          <w:rFonts w:hint="eastAsia"/>
        </w:rPr>
        <w:t>，步长</w:t>
      </w:r>
      <w:r w:rsidR="00FA02F3">
        <w:rPr>
          <w:rFonts w:hint="eastAsia"/>
        </w:rPr>
        <w:t>2.81</w:t>
      </w:r>
      <w:r w:rsidR="00FA02F3">
        <w:rPr>
          <w:rFonts w:hint="eastAsia"/>
        </w:rPr>
        <w:t>，</w:t>
      </w:r>
      <w:r w:rsidR="00FA02F3">
        <w:rPr>
          <w:rFonts w:hint="eastAsia"/>
        </w:rPr>
        <w:t>5</w:t>
      </w:r>
      <w:r w:rsidR="00FA02F3">
        <w:rPr>
          <w:rFonts w:hint="eastAsia"/>
        </w:rPr>
        <w:t>比特编码；</w:t>
      </w:r>
      <w:r w:rsidRPr="00B45CEA">
        <w:rPr>
          <w:rFonts w:hint="eastAsia"/>
          <w:position w:val="-12"/>
        </w:rPr>
        <w:object w:dxaOrig="340" w:dyaOrig="360">
          <v:shape id="_x0000_i1055" type="#_x0000_t75" style="width:17.25pt;height:18pt" o:ole="">
            <v:imagedata r:id="rId68" o:title=""/>
          </v:shape>
          <o:OLEObject Type="Embed" ProgID="Equation.3" ShapeID="_x0000_i1055" DrawAspect="Content" ObjectID="_1524653381" r:id="rId69"/>
        </w:object>
      </w:r>
      <w:r w:rsidR="00FA02F3">
        <w:rPr>
          <w:rFonts w:hint="eastAsia"/>
        </w:rPr>
        <w:t>，取值</w:t>
      </w:r>
      <w:r w:rsidR="00FA02F3">
        <w:rPr>
          <w:rFonts w:hint="eastAsia"/>
        </w:rPr>
        <w:t>1~90</w:t>
      </w:r>
      <w:r w:rsidR="00FA02F3">
        <w:rPr>
          <w:rFonts w:hint="eastAsia"/>
        </w:rPr>
        <w:t>，步长</w:t>
      </w:r>
      <w:r w:rsidR="00FA02F3">
        <w:rPr>
          <w:rFonts w:hint="eastAsia"/>
        </w:rPr>
        <w:t>2.81</w:t>
      </w:r>
      <w:r w:rsidR="00FA02F3">
        <w:rPr>
          <w:rFonts w:hint="eastAsia"/>
        </w:rPr>
        <w:t>，</w:t>
      </w:r>
      <w:r w:rsidR="00FA02F3">
        <w:rPr>
          <w:rFonts w:hint="eastAsia"/>
        </w:rPr>
        <w:t>5</w:t>
      </w:r>
      <w:r w:rsidR="00FA02F3">
        <w:rPr>
          <w:rFonts w:hint="eastAsia"/>
        </w:rPr>
        <w:t>比特编码；</w:t>
      </w:r>
      <w:r w:rsidRPr="00B45CEA">
        <w:rPr>
          <w:rFonts w:hint="eastAsia"/>
          <w:position w:val="-14"/>
        </w:rPr>
        <w:object w:dxaOrig="320" w:dyaOrig="380">
          <v:shape id="_x0000_i1056" type="#_x0000_t75" style="width:15.75pt;height:18.75pt" o:ole="">
            <v:imagedata r:id="rId70" o:title=""/>
          </v:shape>
          <o:OLEObject Type="Embed" ProgID="Equation.3" ShapeID="_x0000_i1056" DrawAspect="Content" ObjectID="_1524653382" r:id="rId71"/>
        </w:object>
      </w:r>
      <w:r w:rsidR="00FA02F3">
        <w:rPr>
          <w:rFonts w:hint="eastAsia"/>
        </w:rPr>
        <w:t>，取值</w:t>
      </w:r>
      <w:r w:rsidR="00FA02F3">
        <w:rPr>
          <w:rFonts w:hint="eastAsia"/>
        </w:rPr>
        <w:t>0~3.9</w:t>
      </w:r>
      <w:r w:rsidR="00FA02F3">
        <w:rPr>
          <w:rFonts w:hint="eastAsia"/>
        </w:rPr>
        <w:t>，步长</w:t>
      </w:r>
      <w:r w:rsidR="00FA02F3">
        <w:rPr>
          <w:rFonts w:hint="eastAsia"/>
        </w:rPr>
        <w:t>0.12</w:t>
      </w:r>
      <w:r w:rsidR="00FA02F3">
        <w:rPr>
          <w:rFonts w:hint="eastAsia"/>
        </w:rPr>
        <w:t>，</w:t>
      </w:r>
      <w:r w:rsidR="00FA02F3">
        <w:rPr>
          <w:rFonts w:hint="eastAsia"/>
        </w:rPr>
        <w:t>5</w:t>
      </w:r>
      <w:r w:rsidR="00FA02F3">
        <w:rPr>
          <w:rFonts w:hint="eastAsia"/>
        </w:rPr>
        <w:t>比特编码（以</w:t>
      </w:r>
      <w:r w:rsidR="00FA02F3">
        <w:rPr>
          <w:rFonts w:hint="eastAsia"/>
        </w:rPr>
        <w:t>10</w:t>
      </w:r>
      <w:r w:rsidR="00FA02F3">
        <w:rPr>
          <w:rFonts w:hint="eastAsia"/>
        </w:rPr>
        <w:t>为底）；</w:t>
      </w:r>
      <w:r w:rsidRPr="00B45CEA">
        <w:rPr>
          <w:rFonts w:hint="eastAsia"/>
          <w:position w:val="-14"/>
        </w:rPr>
        <w:object w:dxaOrig="360" w:dyaOrig="380">
          <v:shape id="_x0000_i1057" type="#_x0000_t75" style="width:18pt;height:18.75pt" o:ole="">
            <v:imagedata r:id="rId72" o:title=""/>
          </v:shape>
          <o:OLEObject Type="Embed" ProgID="Equation.3" ShapeID="_x0000_i1057" DrawAspect="Content" ObjectID="_1524653383" r:id="rId73"/>
        </w:object>
      </w:r>
      <w:r w:rsidR="00FA02F3">
        <w:rPr>
          <w:rFonts w:hint="eastAsia"/>
        </w:rPr>
        <w:t>，取值</w:t>
      </w:r>
      <w:r w:rsidR="00FA02F3">
        <w:rPr>
          <w:rFonts w:hint="eastAsia"/>
        </w:rPr>
        <w:t>0~3.9</w:t>
      </w:r>
      <w:r w:rsidR="00FA02F3">
        <w:rPr>
          <w:rFonts w:hint="eastAsia"/>
        </w:rPr>
        <w:t>，步长</w:t>
      </w:r>
      <w:r w:rsidR="00FA02F3">
        <w:rPr>
          <w:rFonts w:hint="eastAsia"/>
        </w:rPr>
        <w:t>0.12</w:t>
      </w:r>
      <w:r w:rsidR="00FA02F3">
        <w:rPr>
          <w:rFonts w:hint="eastAsia"/>
        </w:rPr>
        <w:t>，</w:t>
      </w:r>
      <w:r w:rsidR="00FA02F3">
        <w:rPr>
          <w:rFonts w:hint="eastAsia"/>
        </w:rPr>
        <w:t>5</w:t>
      </w:r>
      <w:r w:rsidR="00FA02F3">
        <w:rPr>
          <w:rFonts w:hint="eastAsia"/>
        </w:rPr>
        <w:t>比特编码（以</w:t>
      </w:r>
      <w:r w:rsidR="00FA02F3">
        <w:rPr>
          <w:rFonts w:hint="eastAsia"/>
        </w:rPr>
        <w:t>10</w:t>
      </w:r>
      <w:r w:rsidR="00FA02F3">
        <w:rPr>
          <w:rFonts w:hint="eastAsia"/>
        </w:rPr>
        <w:t>为底）；</w:t>
      </w:r>
      <w:r w:rsidRPr="00B45CEA">
        <w:rPr>
          <w:rFonts w:hint="eastAsia"/>
          <w:position w:val="-12"/>
        </w:rPr>
        <w:object w:dxaOrig="279" w:dyaOrig="360">
          <v:shape id="_x0000_i1058" type="#_x0000_t75" style="width:14.25pt;height:18pt" o:ole="">
            <v:imagedata r:id="rId74" o:title=""/>
          </v:shape>
          <o:OLEObject Type="Embed" ProgID="Equation.3" ShapeID="_x0000_i1058" DrawAspect="Content" ObjectID="_1524653384" r:id="rId75"/>
        </w:object>
      </w:r>
      <w:r w:rsidR="00FA02F3">
        <w:rPr>
          <w:rFonts w:hint="eastAsia"/>
        </w:rPr>
        <w:t>取值</w:t>
      </w:r>
      <w:r w:rsidR="00FA02F3">
        <w:rPr>
          <w:rFonts w:hint="eastAsia"/>
        </w:rPr>
        <w:t>0~1</w:t>
      </w:r>
      <w:r w:rsidR="00FA02F3">
        <w:rPr>
          <w:rFonts w:hint="eastAsia"/>
        </w:rPr>
        <w:t>，步长</w:t>
      </w:r>
      <w:r w:rsidR="00FA02F3">
        <w:rPr>
          <w:rFonts w:hint="eastAsia"/>
        </w:rPr>
        <w:t>0.125</w:t>
      </w:r>
      <w:r w:rsidR="00FA02F3">
        <w:rPr>
          <w:rFonts w:hint="eastAsia"/>
        </w:rPr>
        <w:t>，</w:t>
      </w:r>
      <w:r w:rsidR="00FA02F3">
        <w:rPr>
          <w:rFonts w:hint="eastAsia"/>
        </w:rPr>
        <w:t>3</w:t>
      </w:r>
      <w:r w:rsidR="00FA02F3">
        <w:rPr>
          <w:rFonts w:hint="eastAsia"/>
        </w:rPr>
        <w:t>比特编码；</w:t>
      </w:r>
      <w:r w:rsidRPr="00B45CEA">
        <w:rPr>
          <w:rFonts w:hint="eastAsia"/>
          <w:position w:val="-12"/>
        </w:rPr>
        <w:object w:dxaOrig="240" w:dyaOrig="360">
          <v:shape id="_x0000_i1059" type="#_x0000_t75" style="width:12pt;height:18pt" o:ole="">
            <v:imagedata r:id="rId76" o:title=""/>
          </v:shape>
          <o:OLEObject Type="Embed" ProgID="Equation.3" ShapeID="_x0000_i1059" DrawAspect="Content" ObjectID="_1524653385" r:id="rId77"/>
        </w:object>
      </w:r>
      <w:r w:rsidR="00FA02F3">
        <w:rPr>
          <w:rFonts w:hint="eastAsia"/>
        </w:rPr>
        <w:t>取值</w:t>
      </w:r>
      <w:r w:rsidR="00FA02F3">
        <w:rPr>
          <w:rFonts w:hint="eastAsia"/>
        </w:rPr>
        <w:t>0~30</w:t>
      </w:r>
      <w:r w:rsidR="00FA02F3">
        <w:rPr>
          <w:rFonts w:hint="eastAsia"/>
        </w:rPr>
        <w:t>，步长</w:t>
      </w:r>
      <w:r w:rsidR="00FA02F3">
        <w:rPr>
          <w:rFonts w:hint="eastAsia"/>
        </w:rPr>
        <w:t>1.88</w:t>
      </w:r>
      <w:r w:rsidR="00FA02F3">
        <w:rPr>
          <w:rFonts w:hint="eastAsia"/>
        </w:rPr>
        <w:t>，</w:t>
      </w:r>
      <w:r w:rsidR="00FA02F3">
        <w:rPr>
          <w:rFonts w:hint="eastAsia"/>
        </w:rPr>
        <w:t>4</w:t>
      </w:r>
      <w:r w:rsidR="00FA02F3">
        <w:rPr>
          <w:rFonts w:hint="eastAsia"/>
        </w:rPr>
        <w:t>比特编码；</w:t>
      </w:r>
      <w:r w:rsidRPr="00B45CEA">
        <w:rPr>
          <w:rFonts w:hint="eastAsia"/>
          <w:position w:val="-4"/>
        </w:rPr>
        <w:object w:dxaOrig="220" w:dyaOrig="240">
          <v:shape id="_x0000_i1060" type="#_x0000_t75" style="width:11.25pt;height:12pt" o:ole="">
            <v:imagedata r:id="rId78" o:title=""/>
          </v:shape>
          <o:OLEObject Type="Embed" ProgID="Equation.3" ShapeID="_x0000_i1060" DrawAspect="Content" ObjectID="_1524653386" r:id="rId79"/>
        </w:object>
      </w:r>
      <w:r w:rsidR="00FA02F3">
        <w:rPr>
          <w:rFonts w:hint="eastAsia"/>
        </w:rPr>
        <w:t>取值</w:t>
      </w:r>
      <w:r w:rsidR="00FA02F3">
        <w:rPr>
          <w:rFonts w:hint="eastAsia"/>
        </w:rPr>
        <w:t>1</w:t>
      </w:r>
      <w:r w:rsidR="00FA02F3">
        <w:rPr>
          <w:rFonts w:hint="eastAsia"/>
        </w:rPr>
        <w:t>或</w:t>
      </w:r>
      <w:r w:rsidR="00FA02F3">
        <w:rPr>
          <w:rFonts w:hint="eastAsia"/>
        </w:rPr>
        <w:t>-1</w:t>
      </w:r>
      <w:r w:rsidR="00FA02F3">
        <w:rPr>
          <w:rFonts w:hint="eastAsia"/>
        </w:rPr>
        <w:t>，</w:t>
      </w:r>
      <w:r w:rsidR="00FA02F3">
        <w:rPr>
          <w:rFonts w:hint="eastAsia"/>
        </w:rPr>
        <w:t>1</w:t>
      </w:r>
      <w:r w:rsidR="00FA02F3">
        <w:rPr>
          <w:rFonts w:hint="eastAsia"/>
        </w:rPr>
        <w:t>比特编码。</w:t>
      </w:r>
    </w:p>
    <w:p w:rsidR="00B45CEA" w:rsidRDefault="00FA02F3">
      <w:pPr>
        <w:spacing w:line="300" w:lineRule="auto"/>
      </w:pPr>
      <w:r>
        <w:rPr>
          <w:rFonts w:hint="eastAsia"/>
        </w:rPr>
        <w:t>3.</w:t>
      </w:r>
      <w:r>
        <w:rPr>
          <w:rFonts w:hint="eastAsia"/>
        </w:rPr>
        <w:t>参数优化</w:t>
      </w:r>
    </w:p>
    <w:p w:rsidR="00B45CEA" w:rsidRDefault="00FA02F3">
      <w:pPr>
        <w:spacing w:line="300" w:lineRule="auto"/>
        <w:ind w:firstLine="420"/>
      </w:pPr>
      <w:r>
        <w:rPr>
          <w:rFonts w:hint="eastAsia"/>
        </w:rPr>
        <w:t>采用交互式遗传算法作为参数优化方法，其步骤如下：</w:t>
      </w:r>
    </w:p>
    <w:p w:rsidR="00B45CEA" w:rsidRDefault="00FA02F3">
      <w:pPr>
        <w:spacing w:line="30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-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染色体选择</w:t>
      </w:r>
    </w:p>
    <w:p w:rsidR="00B45CEA" w:rsidRDefault="00FA02F3">
      <w:pPr>
        <w:spacing w:line="300" w:lineRule="auto"/>
        <w:ind w:firstLine="420"/>
      </w:pPr>
      <w:r>
        <w:rPr>
          <w:rFonts w:hint="eastAsia"/>
        </w:rPr>
        <w:t>考虑到人对语音的分辨能力以及患者的评价疲劳度，将适应度分为</w:t>
      </w:r>
      <w:r>
        <w:rPr>
          <w:rFonts w:hint="eastAsia"/>
        </w:rPr>
        <w:t>5</w:t>
      </w:r>
      <w:r>
        <w:rPr>
          <w:rFonts w:hint="eastAsia"/>
        </w:rPr>
        <w:t>个等级，分别对应</w:t>
      </w:r>
      <w:r>
        <w:rPr>
          <w:rFonts w:hint="eastAsia"/>
        </w:rPr>
        <w:t>5</w:t>
      </w:r>
      <w:r>
        <w:rPr>
          <w:rFonts w:hint="eastAsia"/>
        </w:rPr>
        <w:t>个不同的具体数值，如</w:t>
      </w:r>
      <w:r>
        <w:rPr>
          <w:rFonts w:hint="eastAsia"/>
        </w:rPr>
        <w:t>1,4,9,16,25</w:t>
      </w:r>
      <w:r>
        <w:rPr>
          <w:rFonts w:hint="eastAsia"/>
        </w:rPr>
        <w:t>。这五个等级分别对应</w:t>
      </w:r>
      <w:r>
        <w:rPr>
          <w:rFonts w:hint="eastAsia"/>
        </w:rPr>
        <w:t>5</w:t>
      </w:r>
      <w:r>
        <w:rPr>
          <w:rFonts w:hint="eastAsia"/>
        </w:rPr>
        <w:t>个不同的评价等级，即“劣”，“差”，“中”，“良”，“优”。对于每组特定参数形成的语音，患者听取该段语音后，根据自己的主观感受进行</w:t>
      </w:r>
      <w:r>
        <w:rPr>
          <w:rFonts w:hint="eastAsia"/>
        </w:rPr>
        <w:t>5</w:t>
      </w:r>
      <w:r>
        <w:rPr>
          <w:rFonts w:hint="eastAsia"/>
        </w:rPr>
        <w:t>个等级的评价，若患者做出的评价为“良”，则</w:t>
      </w:r>
      <w:del w:id="1" w:author="MacBook Air" w:date="2016-05-13T13:48:00Z">
        <w:r w:rsidDel="003D1675">
          <w:rPr>
            <w:rFonts w:hint="eastAsia"/>
          </w:rPr>
          <w:delText>改</w:delText>
        </w:r>
      </w:del>
      <w:ins w:id="2" w:author="MacBook Air" w:date="2016-05-13T13:48:00Z">
        <w:r w:rsidR="003D1675">
          <w:rPr>
            <w:rFonts w:hint="eastAsia"/>
          </w:rPr>
          <w:t>该</w:t>
        </w:r>
      </w:ins>
      <w:r>
        <w:rPr>
          <w:rFonts w:hint="eastAsia"/>
        </w:rPr>
        <w:t>组语音信号所对应的适应度值即为“良”所对应的数值，该数值将作为改组参数遗传到下一代的概率依据。</w:t>
      </w:r>
    </w:p>
    <w:p w:rsidR="00B45CEA" w:rsidRDefault="00FA02F3">
      <w:pPr>
        <w:pStyle w:val="a5"/>
        <w:ind w:firstLine="420"/>
      </w:pPr>
      <w:r>
        <w:rPr>
          <w:rFonts w:hint="eastAsia"/>
        </w:rPr>
        <w:t>此外，</w:t>
      </w:r>
      <w:r>
        <w:rPr>
          <w:rFonts w:hint="eastAsia"/>
        </w:rPr>
        <w:t>按照超几何算子的方法选取适应度值，即对于评价等级</w:t>
      </w:r>
      <w:r>
        <w:rPr>
          <w:rFonts w:hint="eastAsia"/>
        </w:rPr>
        <w:t>N</w:t>
      </w:r>
      <w:r>
        <w:rPr>
          <w:rFonts w:hint="eastAsia"/>
        </w:rPr>
        <w:t>（本</w:t>
      </w:r>
      <w:r>
        <w:rPr>
          <w:rFonts w:hint="eastAsia"/>
        </w:rPr>
        <w:t>发明</w:t>
      </w:r>
      <w:r>
        <w:rPr>
          <w:rFonts w:hint="eastAsia"/>
        </w:rPr>
        <w:t>选择为</w:t>
      </w:r>
      <w:r>
        <w:rPr>
          <w:rFonts w:hint="eastAsia"/>
        </w:rPr>
        <w:t>5</w:t>
      </w:r>
      <w:r>
        <w:rPr>
          <w:rFonts w:hint="eastAsia"/>
        </w:rPr>
        <w:t>），</w:t>
      </w:r>
      <w:r>
        <w:rPr>
          <w:rFonts w:hint="eastAsia"/>
        </w:rPr>
        <w:t>第</w:t>
      </w:r>
      <w:r w:rsidR="00B45CEA" w:rsidRPr="00B45CEA">
        <w:rPr>
          <w:rFonts w:hint="eastAsia"/>
          <w:position w:val="-6"/>
        </w:rPr>
        <w:object w:dxaOrig="200" w:dyaOrig="220">
          <v:shape id="_x0000_i1061" type="#_x0000_t75" style="width:9.75pt;height:11.25pt" o:ole="">
            <v:imagedata r:id="rId80" o:title=""/>
          </v:shape>
          <o:OLEObject Type="Embed" ProgID="Equation.3" ShapeID="_x0000_i1061" DrawAspect="Content" ObjectID="_1524653387" r:id="rId81"/>
        </w:object>
      </w:r>
      <w:r>
        <w:rPr>
          <w:rFonts w:hint="eastAsia"/>
        </w:rPr>
        <w:t>个等级对应的遗传概率为：</w:t>
      </w:r>
    </w:p>
    <w:p w:rsidR="00B45CEA" w:rsidRDefault="00B45CEA">
      <w:pPr>
        <w:pStyle w:val="a5"/>
        <w:ind w:firstLineChars="1050" w:firstLine="2940"/>
        <w:jc w:val="center"/>
        <w:rPr>
          <w:sz w:val="28"/>
        </w:rPr>
      </w:pPr>
      <w:r w:rsidRPr="00B45CEA">
        <w:rPr>
          <w:rFonts w:ascii="Times New Roman" w:hAnsi="Times New Roman" w:hint="eastAsia"/>
          <w:position w:val="-28"/>
          <w:sz w:val="28"/>
        </w:rPr>
        <w:object w:dxaOrig="1121" w:dyaOrig="661">
          <v:shape id="_x0000_i1062" type="#_x0000_t75" style="width:1in;height:39.75pt" o:ole="">
            <v:imagedata r:id="rId82" o:title=""/>
          </v:shape>
          <o:OLEObject Type="Embed" ProgID="Equation.3" ShapeID="_x0000_i1062" DrawAspect="Content" ObjectID="_1524653388" r:id="rId83"/>
        </w:object>
      </w:r>
      <w:r w:rsidR="00FA02F3">
        <w:rPr>
          <w:rFonts w:hint="eastAsia"/>
        </w:rPr>
        <w:t>（式</w:t>
      </w:r>
      <w:r w:rsidR="00FA02F3">
        <w:rPr>
          <w:rFonts w:hint="eastAsia"/>
        </w:rPr>
        <w:t>5</w:t>
      </w:r>
      <w:r w:rsidR="00FA02F3">
        <w:t>）</w:t>
      </w:r>
    </w:p>
    <w:p w:rsidR="00B45CEA" w:rsidRDefault="00FA02F3">
      <w:pPr>
        <w:pStyle w:val="a5"/>
        <w:ind w:firstLineChars="195" w:firstLine="409"/>
      </w:pPr>
      <w:r>
        <w:rPr>
          <w:rFonts w:hint="eastAsia"/>
        </w:rPr>
        <w:t>其中，</w:t>
      </w:r>
      <w:r w:rsidR="00B45CEA" w:rsidRPr="00B45CEA">
        <w:rPr>
          <w:rFonts w:ascii="Times New Roman" w:hAnsi="Times New Roman" w:hint="eastAsia"/>
          <w:position w:val="-10"/>
          <w:sz w:val="28"/>
        </w:rPr>
        <w:object w:dxaOrig="201" w:dyaOrig="262">
          <v:shape id="_x0000_i1063" type="#_x0000_t75" style="width:13.5pt;height:18pt" o:ole="">
            <v:imagedata r:id="rId84" o:title=""/>
          </v:shape>
          <o:OLEObject Type="Embed" ProgID="Equation.3" ShapeID="_x0000_i1063" DrawAspect="Content" ObjectID="_1524653389" r:id="rId85"/>
        </w:object>
      </w:r>
      <w:r>
        <w:rPr>
          <w:rFonts w:hint="eastAsia"/>
        </w:rPr>
        <w:t>的计算方式如公式（</w:t>
      </w:r>
      <w:r>
        <w:rPr>
          <w:rFonts w:hint="eastAsia"/>
        </w:rPr>
        <w:t>6</w:t>
      </w:r>
      <w:r>
        <w:rPr>
          <w:rFonts w:hint="eastAsia"/>
        </w:rPr>
        <w:t>）：</w:t>
      </w:r>
    </w:p>
    <w:p w:rsidR="00B45CEA" w:rsidRDefault="00B45CEA">
      <w:pPr>
        <w:pStyle w:val="a5"/>
        <w:ind w:firstLineChars="1045" w:firstLine="2926"/>
      </w:pPr>
      <w:r w:rsidRPr="00B45CEA">
        <w:rPr>
          <w:rFonts w:ascii="Times New Roman" w:hAnsi="Times New Roman" w:hint="eastAsia"/>
          <w:position w:val="-28"/>
          <w:sz w:val="28"/>
        </w:rPr>
        <w:object w:dxaOrig="1022" w:dyaOrig="681">
          <v:shape id="_x0000_i1064" type="#_x0000_t75" style="width:60.75pt;height:42pt" o:ole="">
            <v:imagedata r:id="rId86" o:title=""/>
          </v:shape>
          <o:OLEObject Type="Embed" ProgID="Equation.3" ShapeID="_x0000_i1064" DrawAspect="Content" ObjectID="_1524653390" r:id="rId87"/>
        </w:object>
      </w:r>
      <w:r w:rsidR="00FA02F3">
        <w:rPr>
          <w:rFonts w:hint="eastAsia"/>
        </w:rPr>
        <w:t>（式</w:t>
      </w:r>
      <w:r w:rsidR="00FA02F3">
        <w:rPr>
          <w:rFonts w:hint="eastAsia"/>
        </w:rPr>
        <w:t>6</w:t>
      </w:r>
      <w:r w:rsidR="00FA02F3">
        <w:t>）</w:t>
      </w:r>
    </w:p>
    <w:p w:rsidR="00B45CEA" w:rsidRDefault="00B45CEA" w:rsidP="003D1675">
      <w:pPr>
        <w:pStyle w:val="a5"/>
        <w:ind w:firstLine="420"/>
      </w:pPr>
      <w:r w:rsidRPr="00B45CEA">
        <w:rPr>
          <w:rFonts w:hint="eastAsia"/>
          <w:position w:val="-10"/>
        </w:rPr>
        <w:object w:dxaOrig="200" w:dyaOrig="260">
          <v:shape id="_x0000_i1065" type="#_x0000_t75" style="width:9.75pt;height:12.75pt" o:ole="">
            <v:imagedata r:id="rId88" o:title=""/>
          </v:shape>
          <o:OLEObject Type="Embed" ProgID="Equation.3" ShapeID="_x0000_i1065" DrawAspect="Content" ObjectID="_1524653391" r:id="rId89"/>
        </w:object>
      </w:r>
      <w:r w:rsidR="00FA02F3">
        <w:rPr>
          <w:rFonts w:hint="eastAsia"/>
        </w:rPr>
        <w:t>为常数，取值</w:t>
      </w:r>
      <w:r w:rsidR="00FA02F3">
        <w:rPr>
          <w:rFonts w:hint="eastAsia"/>
        </w:rPr>
        <w:t>0.5</w:t>
      </w:r>
      <w:r w:rsidR="00FA02F3">
        <w:rPr>
          <w:rFonts w:hint="eastAsia"/>
        </w:rPr>
        <w:t>。</w:t>
      </w:r>
    </w:p>
    <w:p w:rsidR="00B45CEA" w:rsidRDefault="00FA02F3">
      <w:pPr>
        <w:spacing w:line="30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-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交叉操作</w:t>
      </w:r>
    </w:p>
    <w:p w:rsidR="00B45CEA" w:rsidRDefault="00FA02F3">
      <w:pPr>
        <w:spacing w:line="300" w:lineRule="auto"/>
        <w:ind w:firstLineChars="200" w:firstLine="420"/>
        <w:rPr>
          <w:szCs w:val="24"/>
        </w:rPr>
      </w:pPr>
      <w:r>
        <w:rPr>
          <w:rFonts w:ascii="Times New Roman" w:hAnsi="Times New Roman" w:hint="eastAsia"/>
          <w:szCs w:val="24"/>
        </w:rPr>
        <w:t>首先进行染色体的配对，</w:t>
      </w:r>
      <w:r>
        <w:rPr>
          <w:rFonts w:hint="eastAsia"/>
          <w:szCs w:val="24"/>
        </w:rPr>
        <w:t>对于染色体</w:t>
      </w:r>
      <w:r w:rsidR="00B45CEA" w:rsidRPr="00B45CEA">
        <w:rPr>
          <w:rFonts w:ascii="Times New Roman" w:hAnsi="Times New Roman" w:hint="eastAsia"/>
          <w:position w:val="-12"/>
          <w:szCs w:val="24"/>
        </w:rPr>
        <w:object w:dxaOrig="1800" w:dyaOrig="360">
          <v:shape id="_x0000_i1066" type="#_x0000_t75" style="width:90pt;height:18pt" o:ole="">
            <v:imagedata r:id="rId90" o:title=""/>
          </v:shape>
          <o:OLEObject Type="Embed" ProgID="Equation.3" ShapeID="_x0000_i1066" DrawAspect="Content" ObjectID="_1524653392" r:id="rId91"/>
        </w:object>
      </w:r>
      <w:r>
        <w:rPr>
          <w:rFonts w:hint="eastAsia"/>
          <w:szCs w:val="24"/>
        </w:rPr>
        <w:t>以及染色体</w:t>
      </w:r>
      <w:r w:rsidR="00B45CEA" w:rsidRPr="00B45CEA">
        <w:rPr>
          <w:rFonts w:ascii="Times New Roman" w:hAnsi="Times New Roman" w:hint="eastAsia"/>
          <w:position w:val="-14"/>
          <w:szCs w:val="24"/>
        </w:rPr>
        <w:object w:dxaOrig="1900" w:dyaOrig="380">
          <v:shape id="_x0000_i1067" type="#_x0000_t75" style="width:95.25pt;height:18.75pt" o:ole="">
            <v:imagedata r:id="rId92" o:title=""/>
          </v:shape>
          <o:OLEObject Type="Embed" ProgID="Equation.3" ShapeID="_x0000_i1067" DrawAspect="Content" ObjectID="_1524653393" r:id="rId93"/>
        </w:object>
      </w:r>
      <w:r>
        <w:rPr>
          <w:rFonts w:hint="eastAsia"/>
          <w:szCs w:val="24"/>
        </w:rPr>
        <w:t>，定义</w:t>
      </w:r>
      <w:r w:rsidR="00B45CEA" w:rsidRPr="00B45CEA">
        <w:rPr>
          <w:rFonts w:ascii="Times New Roman" w:hAnsi="Times New Roman" w:hint="eastAsia"/>
          <w:position w:val="-12"/>
          <w:szCs w:val="24"/>
        </w:rPr>
        <w:object w:dxaOrig="240" w:dyaOrig="360">
          <v:shape id="_x0000_i1068" type="#_x0000_t75" style="width:12pt;height:18pt" o:ole="">
            <v:imagedata r:id="rId94" o:title=""/>
          </v:shape>
          <o:OLEObject Type="Embed" ProgID="Equation.3" ShapeID="_x0000_i1068" DrawAspect="Content" ObjectID="_1524653394" r:id="rId95"/>
        </w:object>
      </w:r>
      <w:r>
        <w:rPr>
          <w:rFonts w:hint="eastAsia"/>
          <w:szCs w:val="24"/>
        </w:rPr>
        <w:t>和</w:t>
      </w:r>
      <w:r w:rsidR="00B45CEA" w:rsidRPr="00B45CEA">
        <w:rPr>
          <w:rFonts w:ascii="Times New Roman" w:hAnsi="Times New Roman" w:hint="eastAsia"/>
          <w:position w:val="-14"/>
          <w:szCs w:val="24"/>
        </w:rPr>
        <w:object w:dxaOrig="260" w:dyaOrig="380">
          <v:shape id="_x0000_i1069" type="#_x0000_t75" style="width:12.75pt;height:18.75pt" o:ole="">
            <v:imagedata r:id="rId96" o:title=""/>
          </v:shape>
          <o:OLEObject Type="Embed" ProgID="Equation.3" ShapeID="_x0000_i1069" DrawAspect="Content" ObjectID="_1524653395" r:id="rId97"/>
        </w:object>
      </w:r>
      <w:r>
        <w:rPr>
          <w:rFonts w:hint="eastAsia"/>
          <w:szCs w:val="24"/>
        </w:rPr>
        <w:t>的不相关指数为：</w:t>
      </w:r>
    </w:p>
    <w:commentRangeStart w:id="3"/>
    <w:p w:rsidR="00B45CEA" w:rsidRDefault="00B45CEA">
      <w:pPr>
        <w:pStyle w:val="a5"/>
        <w:ind w:firstLine="420"/>
        <w:jc w:val="center"/>
        <w:rPr>
          <w:sz w:val="28"/>
        </w:rPr>
      </w:pPr>
      <w:r w:rsidRPr="00B45CEA">
        <w:rPr>
          <w:rFonts w:ascii="Times New Roman" w:hAnsi="Times New Roman" w:hint="eastAsia"/>
          <w:position w:val="-28"/>
        </w:rPr>
        <w:object w:dxaOrig="2220" w:dyaOrig="680">
          <v:shape id="_x0000_i1070" type="#_x0000_t75" style="width:141pt;height:43.5pt" o:ole="">
            <v:imagedata r:id="rId98" o:title=""/>
          </v:shape>
          <o:OLEObject Type="Embed" ProgID="Equation.3" ShapeID="_x0000_i1070" DrawAspect="Content" ObjectID="_1524653396" r:id="rId99"/>
        </w:object>
      </w:r>
      <w:commentRangeEnd w:id="3"/>
      <w:r w:rsidR="003D1675">
        <w:rPr>
          <w:rStyle w:val="a7"/>
        </w:rPr>
        <w:commentReference w:id="3"/>
      </w:r>
      <w:r w:rsidR="00FA02F3">
        <w:rPr>
          <w:rFonts w:hint="eastAsia"/>
        </w:rPr>
        <w:t>（式</w:t>
      </w:r>
      <w:r w:rsidR="00FA02F3">
        <w:rPr>
          <w:rFonts w:hint="eastAsia"/>
        </w:rPr>
        <w:t>7</w:t>
      </w:r>
      <w:r w:rsidR="00FA02F3">
        <w:t>）</w:t>
      </w:r>
    </w:p>
    <w:p w:rsidR="00B45CEA" w:rsidRDefault="00FA02F3">
      <w:pPr>
        <w:spacing w:line="300" w:lineRule="auto"/>
        <w:ind w:firstLineChars="200" w:firstLine="420"/>
        <w:jc w:val="left"/>
        <w:rPr>
          <w:szCs w:val="24"/>
        </w:rPr>
      </w:pPr>
      <w:r>
        <w:rPr>
          <w:rFonts w:hint="eastAsia"/>
          <w:szCs w:val="24"/>
        </w:rPr>
        <w:t>采取非等概率配对策略，给配对池中不相关指数较大的个体赋予较大的被选概率，</w:t>
      </w:r>
      <w:r>
        <w:rPr>
          <w:rFonts w:ascii="Times New Roman" w:hAnsi="Times New Roman" w:hint="eastAsia"/>
          <w:szCs w:val="24"/>
        </w:rPr>
        <w:t>配对染色体的选定过程如下：首先随机选定一个染色体</w:t>
      </w:r>
      <w:r>
        <w:rPr>
          <w:rFonts w:ascii="Times New Roman" w:hAnsi="Times New Roman" w:hint="eastAsia"/>
          <w:szCs w:val="24"/>
        </w:rPr>
        <w:t>x</w:t>
      </w:r>
      <w:r>
        <w:rPr>
          <w:rFonts w:ascii="Times New Roman" w:hAnsi="Times New Roman" w:hint="eastAsia"/>
          <w:szCs w:val="24"/>
        </w:rPr>
        <w:t>，染色体的配对池为</w:t>
      </w:r>
      <w:r w:rsidR="00B45CEA" w:rsidRPr="00B45CEA">
        <w:rPr>
          <w:rFonts w:ascii="Times New Roman" w:hAnsi="Times New Roman" w:hint="eastAsia"/>
          <w:position w:val="-10"/>
          <w:szCs w:val="24"/>
        </w:rPr>
        <w:object w:dxaOrig="1200" w:dyaOrig="340">
          <v:shape id="_x0000_i1071" type="#_x0000_t75" style="width:60pt;height:17.25pt" o:ole="">
            <v:imagedata r:id="rId100" o:title=""/>
          </v:shape>
          <o:OLEObject Type="Embed" ProgID="Equation.3" ShapeID="_x0000_i1071" DrawAspect="Content" ObjectID="_1524653397" r:id="rId101"/>
        </w:object>
      </w:r>
      <w:r>
        <w:rPr>
          <w:rFonts w:ascii="Times New Roman" w:hAnsi="Times New Roman" w:hint="eastAsia"/>
          <w:szCs w:val="24"/>
        </w:rPr>
        <w:t>，要在配对池中选定其中一个染色体和染色体</w:t>
      </w:r>
      <w:r>
        <w:rPr>
          <w:rFonts w:ascii="Times New Roman" w:hAnsi="Times New Roman" w:hint="eastAsia"/>
          <w:szCs w:val="24"/>
        </w:rPr>
        <w:t>x</w:t>
      </w:r>
      <w:r>
        <w:rPr>
          <w:rFonts w:ascii="Times New Roman" w:hAnsi="Times New Roman" w:hint="eastAsia"/>
          <w:szCs w:val="24"/>
        </w:rPr>
        <w:t>进行交叉操作。</w:t>
      </w:r>
      <w:r>
        <w:rPr>
          <w:rFonts w:hint="eastAsia"/>
          <w:szCs w:val="24"/>
        </w:rPr>
        <w:t>配对池中个体</w:t>
      </w:r>
      <w:r w:rsidR="00B45CEA" w:rsidRPr="00B45CEA">
        <w:rPr>
          <w:rFonts w:ascii="Times New Roman" w:hAnsi="Times New Roman" w:hint="eastAsia"/>
          <w:position w:val="-12"/>
          <w:szCs w:val="24"/>
        </w:rPr>
        <w:object w:dxaOrig="261" w:dyaOrig="362">
          <v:shape id="_x0000_i1072" type="#_x0000_t75" style="width:12.75pt;height:18pt" o:ole="">
            <v:imagedata r:id="rId102" o:title=""/>
          </v:shape>
          <o:OLEObject Type="Embed" ProgID="Equation.3" ShapeID="_x0000_i1072" DrawAspect="Content" ObjectID="_1524653398" r:id="rId103"/>
        </w:object>
      </w:r>
      <w:r>
        <w:rPr>
          <w:rFonts w:hint="eastAsia"/>
          <w:szCs w:val="24"/>
        </w:rPr>
        <w:t>被选择与个体</w:t>
      </w:r>
      <w:r>
        <w:rPr>
          <w:rFonts w:hint="eastAsia"/>
          <w:szCs w:val="24"/>
        </w:rPr>
        <w:t>x</w:t>
      </w:r>
      <w:r>
        <w:rPr>
          <w:rFonts w:hint="eastAsia"/>
          <w:szCs w:val="24"/>
        </w:rPr>
        <w:t>进行配对交叉的概率定义如下：</w:t>
      </w:r>
    </w:p>
    <w:p w:rsidR="00B45CEA" w:rsidRDefault="00B45CEA">
      <w:pPr>
        <w:spacing w:line="300" w:lineRule="auto"/>
        <w:ind w:firstLineChars="200" w:firstLine="420"/>
        <w:jc w:val="center"/>
        <w:rPr>
          <w:sz w:val="28"/>
        </w:rPr>
      </w:pPr>
      <w:r w:rsidRPr="00B45CEA">
        <w:rPr>
          <w:rFonts w:ascii="Times New Roman" w:hAnsi="Times New Roman" w:hint="eastAsia"/>
          <w:position w:val="-32"/>
          <w:szCs w:val="24"/>
        </w:rPr>
        <w:object w:dxaOrig="4340" w:dyaOrig="760">
          <v:shape id="_x0000_i1073" type="#_x0000_t75" style="width:273pt;height:48pt" o:ole="">
            <v:imagedata r:id="rId104" o:title=""/>
          </v:shape>
          <o:OLEObject Type="Embed" ProgID="Equation.3" ShapeID="_x0000_i1073" DrawAspect="Content" ObjectID="_1524653399" r:id="rId105"/>
        </w:object>
      </w:r>
      <w:r w:rsidR="00FA02F3">
        <w:rPr>
          <w:rFonts w:hint="eastAsia"/>
        </w:rPr>
        <w:t>（式</w:t>
      </w:r>
      <w:r w:rsidR="00FA02F3">
        <w:rPr>
          <w:rFonts w:hint="eastAsia"/>
        </w:rPr>
        <w:t>8</w:t>
      </w:r>
      <w:r w:rsidR="00FA02F3">
        <w:t>）</w:t>
      </w:r>
    </w:p>
    <w:p w:rsidR="00B45CEA" w:rsidRDefault="00FA02F3">
      <w:pPr>
        <w:spacing w:line="300" w:lineRule="auto"/>
        <w:ind w:firstLineChars="200" w:firstLine="420"/>
        <w:rPr>
          <w:szCs w:val="24"/>
        </w:rPr>
      </w:pPr>
      <w:r>
        <w:rPr>
          <w:rFonts w:ascii="Times New Roman" w:hAnsi="Times New Roman" w:hint="eastAsia"/>
          <w:szCs w:val="24"/>
        </w:rPr>
        <w:t>式中，</w:t>
      </w:r>
      <w:r w:rsidR="00B45CEA" w:rsidRPr="00B45CEA">
        <w:rPr>
          <w:rFonts w:ascii="Times New Roman" w:hAnsi="Times New Roman" w:hint="eastAsia"/>
          <w:position w:val="-6"/>
          <w:szCs w:val="24"/>
        </w:rPr>
        <w:object w:dxaOrig="220" w:dyaOrig="279">
          <v:shape id="_x0000_i1074" type="#_x0000_t75" style="width:11.25pt;height:14.25pt" o:ole="">
            <v:imagedata r:id="rId106" o:title=""/>
          </v:shape>
          <o:OLEObject Type="Embed" ProgID="Equation.3" ShapeID="_x0000_i1074" DrawAspect="Content" ObjectID="_1524653400" r:id="rId107"/>
        </w:object>
      </w:r>
      <w:r>
        <w:rPr>
          <w:rFonts w:ascii="Times New Roman" w:hAnsi="Times New Roman" w:hint="eastAsia"/>
          <w:szCs w:val="24"/>
        </w:rPr>
        <w:t>为常数，</w:t>
      </w:r>
      <w:r w:rsidR="00B45CEA" w:rsidRPr="00B45CEA">
        <w:rPr>
          <w:rFonts w:ascii="Times New Roman" w:hAnsi="Times New Roman" w:hint="eastAsia"/>
          <w:position w:val="-6"/>
          <w:szCs w:val="24"/>
        </w:rPr>
        <w:object w:dxaOrig="880" w:dyaOrig="279">
          <v:shape id="_x0000_i1075" type="#_x0000_t75" style="width:44.25pt;height:14.25pt" o:ole="">
            <v:imagedata r:id="rId108" o:title=""/>
          </v:shape>
          <o:OLEObject Type="Embed" ProgID="Equation.3" ShapeID="_x0000_i1075" DrawAspect="Content" ObjectID="_1524653401" r:id="rId109"/>
        </w:object>
      </w:r>
      <w:r>
        <w:rPr>
          <w:rFonts w:hint="eastAsia"/>
          <w:szCs w:val="24"/>
        </w:rPr>
        <w:t>，</w:t>
      </w:r>
      <w:r w:rsidR="00B45CEA" w:rsidRPr="00B45CEA">
        <w:rPr>
          <w:rFonts w:ascii="Times New Roman" w:hAnsi="Times New Roman" w:hint="eastAsia"/>
          <w:position w:val="-28"/>
          <w:szCs w:val="24"/>
        </w:rPr>
        <w:object w:dxaOrig="1802" w:dyaOrig="681">
          <v:shape id="_x0000_i1076" type="#_x0000_t75" style="width:90pt;height:33.75pt" o:ole="">
            <v:imagedata r:id="rId110" o:title=""/>
          </v:shape>
          <o:OLEObject Type="Embed" ProgID="Equation.3" ShapeID="_x0000_i1076" DrawAspect="Content" ObjectID="_1524653402" r:id="rId111"/>
        </w:object>
      </w:r>
      <w:r>
        <w:rPr>
          <w:rFonts w:hint="eastAsia"/>
          <w:szCs w:val="24"/>
        </w:rPr>
        <w:t>，</w:t>
      </w:r>
      <w:r w:rsidR="00B45CEA" w:rsidRPr="00B45CEA">
        <w:rPr>
          <w:rFonts w:ascii="Times New Roman" w:hAnsi="Times New Roman" w:hint="eastAsia"/>
          <w:position w:val="-12"/>
          <w:szCs w:val="24"/>
        </w:rPr>
        <w:object w:dxaOrig="3019" w:dyaOrig="360">
          <v:shape id="_x0000_i1077" type="#_x0000_t75" style="width:150.75pt;height:18pt" o:ole="">
            <v:imagedata r:id="rId112" o:title=""/>
          </v:shape>
          <o:OLEObject Type="Embed" ProgID="Equation.3" ShapeID="_x0000_i1077" DrawAspect="Content" ObjectID="_1524653403" r:id="rId113"/>
        </w:object>
      </w:r>
      <w:r>
        <w:rPr>
          <w:rFonts w:hint="eastAsia"/>
          <w:szCs w:val="24"/>
        </w:rPr>
        <w:t>，</w:t>
      </w:r>
      <w:r w:rsidR="00B45CEA" w:rsidRPr="00B45CEA">
        <w:rPr>
          <w:rFonts w:ascii="Times New Roman" w:hAnsi="Times New Roman" w:hint="eastAsia"/>
          <w:position w:val="-12"/>
          <w:szCs w:val="24"/>
        </w:rPr>
        <w:object w:dxaOrig="2960" w:dyaOrig="360">
          <v:shape id="_x0000_i1078" type="#_x0000_t75" style="width:147.75pt;height:18pt" o:ole="">
            <v:imagedata r:id="rId114" o:title=""/>
          </v:shape>
          <o:OLEObject Type="Embed" ProgID="Equation.3" ShapeID="_x0000_i1078" DrawAspect="Content" ObjectID="_1524653404" r:id="rId115"/>
        </w:object>
      </w:r>
      <w:r>
        <w:rPr>
          <w:rFonts w:hint="eastAsia"/>
          <w:szCs w:val="24"/>
        </w:rPr>
        <w:t>。</w:t>
      </w:r>
    </w:p>
    <w:p w:rsidR="00B45CEA" w:rsidRDefault="00FA02F3">
      <w:pPr>
        <w:spacing w:line="300" w:lineRule="auto"/>
        <w:ind w:firstLineChars="200" w:firstLine="420"/>
        <w:rPr>
          <w:szCs w:val="24"/>
        </w:rPr>
      </w:pPr>
      <w:r>
        <w:rPr>
          <w:rFonts w:hint="eastAsia"/>
          <w:szCs w:val="24"/>
        </w:rPr>
        <w:t>交叉点的选取方法为：首先确定有效交叉点区域，然后在有效交叉区域中随机选择一个位置作为交叉点，交叉区域为</w:t>
      </w:r>
      <w:r w:rsidR="00B45CEA" w:rsidRPr="00B45CEA">
        <w:rPr>
          <w:rFonts w:ascii="Times New Roman" w:hAnsi="Times New Roman" w:hint="eastAsia"/>
          <w:position w:val="-12"/>
          <w:szCs w:val="24"/>
        </w:rPr>
        <w:object w:dxaOrig="1081" w:dyaOrig="360">
          <v:shape id="_x0000_i1079" type="#_x0000_t75" style="width:54pt;height:18pt" o:ole="">
            <v:imagedata r:id="rId116" o:title=""/>
          </v:shape>
          <o:OLEObject Type="Embed" ProgID="Equation.3" ShapeID="_x0000_i1079" DrawAspect="Content" ObjectID="_1524653405" r:id="rId117"/>
        </w:object>
      </w:r>
      <w:r>
        <w:rPr>
          <w:rFonts w:hint="eastAsia"/>
          <w:szCs w:val="24"/>
        </w:rPr>
        <w:t>，</w:t>
      </w:r>
      <w:r w:rsidR="00B45CEA" w:rsidRPr="00B45CEA">
        <w:rPr>
          <w:rFonts w:ascii="Times New Roman" w:hAnsi="Times New Roman" w:hint="eastAsia"/>
          <w:position w:val="-10"/>
          <w:szCs w:val="24"/>
        </w:rPr>
        <w:object w:dxaOrig="421" w:dyaOrig="341">
          <v:shape id="_x0000_i1080" type="#_x0000_t75" style="width:21pt;height:17.25pt" o:ole="">
            <v:imagedata r:id="rId118" o:title=""/>
          </v:shape>
          <o:OLEObject Type="Embed" ProgID="Equation.3" ShapeID="_x0000_i1080" DrawAspect="Content" ObjectID="_1524653406" r:id="rId119"/>
        </w:object>
      </w:r>
      <w:r>
        <w:rPr>
          <w:rFonts w:hint="eastAsia"/>
          <w:szCs w:val="24"/>
        </w:rPr>
        <w:t>以及</w:t>
      </w:r>
      <w:r w:rsidR="00B45CEA" w:rsidRPr="00B45CEA">
        <w:rPr>
          <w:rFonts w:ascii="Times New Roman" w:hAnsi="Times New Roman" w:hint="eastAsia"/>
          <w:position w:val="-12"/>
          <w:szCs w:val="24"/>
        </w:rPr>
        <w:object w:dxaOrig="442" w:dyaOrig="361">
          <v:shape id="_x0000_i1081" type="#_x0000_t75" style="width:21.75pt;height:18pt" o:ole="">
            <v:imagedata r:id="rId120" o:title=""/>
          </v:shape>
          <o:OLEObject Type="Embed" ProgID="Equation.3" ShapeID="_x0000_i1081" DrawAspect="Content" ObjectID="_1524653407" r:id="rId121"/>
        </w:object>
      </w:r>
      <w:r>
        <w:rPr>
          <w:rFonts w:hint="eastAsia"/>
          <w:szCs w:val="24"/>
        </w:rPr>
        <w:t>由式（</w:t>
      </w:r>
      <w:r>
        <w:rPr>
          <w:rFonts w:hint="eastAsia"/>
          <w:szCs w:val="24"/>
        </w:rPr>
        <w:t>9</w:t>
      </w:r>
      <w:r>
        <w:rPr>
          <w:rFonts w:hint="eastAsia"/>
          <w:szCs w:val="24"/>
        </w:rPr>
        <w:t>）确定：</w:t>
      </w:r>
    </w:p>
    <w:p w:rsidR="00B45CEA" w:rsidRDefault="00B45CEA">
      <w:pPr>
        <w:spacing w:line="300" w:lineRule="auto"/>
      </w:pPr>
      <w:r w:rsidRPr="00B45CEA">
        <w:rPr>
          <w:rFonts w:ascii="Times New Roman" w:hAnsi="Times New Roman" w:hint="eastAsia"/>
          <w:position w:val="-16"/>
          <w:szCs w:val="24"/>
        </w:rPr>
        <w:object w:dxaOrig="2163" w:dyaOrig="440">
          <v:shape id="_x0000_i1082" type="#_x0000_t75" style="width:201pt;height:41.25pt" o:ole="">
            <v:imagedata r:id="rId122" o:title=""/>
          </v:shape>
          <o:OLEObject Type="Embed" ProgID="Equation.3" ShapeID="_x0000_i1082" DrawAspect="Content" ObjectID="_1524653408" r:id="rId123"/>
        </w:object>
      </w:r>
      <w:r w:rsidR="00FA02F3">
        <w:rPr>
          <w:rFonts w:hint="eastAsia"/>
        </w:rPr>
        <w:t>（式</w:t>
      </w:r>
      <w:r w:rsidR="00FA02F3">
        <w:rPr>
          <w:rFonts w:hint="eastAsia"/>
        </w:rPr>
        <w:t>9</w:t>
      </w:r>
      <w:r w:rsidR="00FA02F3">
        <w:t>）</w:t>
      </w:r>
    </w:p>
    <w:p w:rsidR="00B45CEA" w:rsidRDefault="00FA02F3">
      <w:pPr>
        <w:spacing w:line="30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-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变异操作</w:t>
      </w:r>
    </w:p>
    <w:p w:rsidR="00B45CEA" w:rsidRDefault="00FA02F3">
      <w:pPr>
        <w:spacing w:line="300" w:lineRule="auto"/>
        <w:ind w:firstLine="420"/>
      </w:pPr>
      <w:r>
        <w:rPr>
          <w:rFonts w:hint="eastAsia"/>
        </w:rPr>
        <w:t>首先通过轮盘赌方法判断某个染色体是否要变异，变异概率</w:t>
      </w:r>
      <w:r w:rsidR="00B45CEA" w:rsidRPr="00B45CEA">
        <w:rPr>
          <w:rFonts w:hint="eastAsia"/>
          <w:position w:val="-12"/>
        </w:rPr>
        <w:object w:dxaOrig="300" w:dyaOrig="360">
          <v:shape id="_x0000_i1083" type="#_x0000_t75" style="width:15pt;height:18pt" o:ole="">
            <v:imagedata r:id="rId124" o:title=""/>
          </v:shape>
          <o:OLEObject Type="Embed" ProgID="Equation.3" ShapeID="_x0000_i1083" DrawAspect="Content" ObjectID="_1524653409" r:id="rId125"/>
        </w:object>
      </w:r>
      <w:r>
        <w:rPr>
          <w:rFonts w:hint="eastAsia"/>
        </w:rPr>
        <w:t>的大小由式（</w:t>
      </w:r>
      <w:r>
        <w:rPr>
          <w:rFonts w:hint="eastAsia"/>
        </w:rPr>
        <w:t>10</w:t>
      </w:r>
      <w:r>
        <w:rPr>
          <w:rFonts w:hint="eastAsia"/>
        </w:rPr>
        <w:t>）确定：</w:t>
      </w:r>
    </w:p>
    <w:p w:rsidR="00B45CEA" w:rsidRDefault="00FA02F3">
      <w:pPr>
        <w:spacing w:line="300" w:lineRule="auto"/>
        <w:ind w:firstLine="420"/>
      </w:pPr>
      <w:r>
        <w:rPr>
          <w:rFonts w:ascii="Times New Roman" w:hAnsi="Times New Roman" w:hint="eastAsia"/>
          <w:noProof/>
          <w:position w:val="-46"/>
          <w:szCs w:val="24"/>
        </w:rPr>
        <w:drawing>
          <wp:inline distT="0" distB="0" distL="114300" distR="114300">
            <wp:extent cx="2949575" cy="1057275"/>
            <wp:effectExtent l="0" t="0" r="317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6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95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（式</w:t>
      </w:r>
      <w:r>
        <w:rPr>
          <w:rFonts w:hint="eastAsia"/>
        </w:rPr>
        <w:t>10</w:t>
      </w:r>
      <w:bookmarkStart w:id="4" w:name="_GoBack"/>
      <w:bookmarkEnd w:id="4"/>
      <w:r>
        <w:t>）</w:t>
      </w:r>
    </w:p>
    <w:p w:rsidR="00B45CEA" w:rsidRDefault="00FA02F3">
      <w:pPr>
        <w:spacing w:line="300" w:lineRule="auto"/>
        <w:ind w:firstLine="420"/>
      </w:pPr>
      <w:r>
        <w:rPr>
          <w:rFonts w:hint="eastAsia"/>
        </w:rPr>
        <w:t>其中，</w:t>
      </w:r>
      <w:r w:rsidR="00B45CEA" w:rsidRPr="00B45CEA">
        <w:rPr>
          <w:rFonts w:hint="eastAsia"/>
          <w:position w:val="-12"/>
        </w:rPr>
        <w:object w:dxaOrig="560" w:dyaOrig="360">
          <v:shape id="_x0000_i1084" type="#_x0000_t75" style="width:27.75pt;height:18pt" o:ole="">
            <v:imagedata r:id="rId127" o:title=""/>
          </v:shape>
          <o:OLEObject Type="Embed" ProgID="Equation.3" ShapeID="_x0000_i1084" DrawAspect="Content" ObjectID="_1524653410" r:id="rId128"/>
        </w:object>
      </w:r>
      <w:r>
        <w:rPr>
          <w:rFonts w:hint="eastAsia"/>
        </w:rPr>
        <w:t>取值</w:t>
      </w:r>
      <w:r>
        <w:rPr>
          <w:rFonts w:hint="eastAsia"/>
        </w:rPr>
        <w:t>0.2</w:t>
      </w:r>
      <w:r>
        <w:rPr>
          <w:rFonts w:hint="eastAsia"/>
        </w:rPr>
        <w:t>，</w:t>
      </w:r>
      <w:r w:rsidR="00B45CEA" w:rsidRPr="00B45CEA">
        <w:rPr>
          <w:rFonts w:hint="eastAsia"/>
          <w:position w:val="-12"/>
        </w:rPr>
        <w:object w:dxaOrig="460" w:dyaOrig="360">
          <v:shape id="_x0000_i1085" type="#_x0000_t75" style="width:23.25pt;height:18pt" o:ole="">
            <v:imagedata r:id="rId129" o:title=""/>
          </v:shape>
          <o:OLEObject Type="Embed" ProgID="Equation.3" ShapeID="_x0000_i1085" DrawAspect="Content" ObjectID="_1524653411" r:id="rId130"/>
        </w:object>
      </w:r>
      <w:r>
        <w:rPr>
          <w:rFonts w:hint="eastAsia"/>
        </w:rPr>
        <w:t>选取式（</w:t>
      </w:r>
      <w:r>
        <w:rPr>
          <w:rFonts w:hint="eastAsia"/>
        </w:rPr>
        <w:t>5</w:t>
      </w:r>
      <w:r>
        <w:rPr>
          <w:rFonts w:hint="eastAsia"/>
        </w:rPr>
        <w:t>）中的最大值，</w:t>
      </w:r>
      <w:r w:rsidR="00B45CEA" w:rsidRPr="00B45CEA">
        <w:rPr>
          <w:rFonts w:hint="eastAsia"/>
          <w:position w:val="-14"/>
        </w:rPr>
        <w:object w:dxaOrig="420" w:dyaOrig="380">
          <v:shape id="_x0000_i1086" type="#_x0000_t75" style="width:21pt;height:18.75pt" o:ole="">
            <v:imagedata r:id="rId131" o:title=""/>
          </v:shape>
          <o:OLEObject Type="Embed" ProgID="Equation.3" ShapeID="_x0000_i1086" DrawAspect="Content" ObjectID="_1524653412" r:id="rId132"/>
        </w:object>
      </w:r>
      <w:r>
        <w:rPr>
          <w:rFonts w:hint="eastAsia"/>
        </w:rPr>
        <w:t>为式（</w:t>
      </w:r>
      <w:r>
        <w:rPr>
          <w:rFonts w:hint="eastAsia"/>
        </w:rPr>
        <w:t>5</w:t>
      </w:r>
      <w:r>
        <w:rPr>
          <w:rFonts w:hint="eastAsia"/>
        </w:rPr>
        <w:t>）中所有值的平均。若某个染色体通过上述方法确定为待变异染色体后，在该染色体中随机选取一个位置作为变异点，在变异点（包括该点）后所有编码</w:t>
      </w:r>
      <w:r>
        <w:rPr>
          <w:rFonts w:hint="eastAsia"/>
        </w:rPr>
        <w:t>0,1</w:t>
      </w:r>
      <w:r>
        <w:rPr>
          <w:rFonts w:hint="eastAsia"/>
        </w:rPr>
        <w:t>互换，形成新的染色体并加入到新的种群中。</w:t>
      </w:r>
    </w:p>
    <w:p w:rsidR="00B45CEA" w:rsidRDefault="00FA02F3">
      <w:pPr>
        <w:numPr>
          <w:ilvl w:val="0"/>
          <w:numId w:val="2"/>
        </w:numPr>
        <w:spacing w:line="300" w:lineRule="auto"/>
      </w:pPr>
      <w:r>
        <w:rPr>
          <w:rFonts w:hint="eastAsia"/>
        </w:rPr>
        <w:t>用户反馈</w:t>
      </w:r>
    </w:p>
    <w:p w:rsidR="00B45CEA" w:rsidRDefault="00FA02F3">
      <w:pPr>
        <w:spacing w:line="300" w:lineRule="auto"/>
        <w:ind w:firstLine="420"/>
      </w:pPr>
      <w:r>
        <w:rPr>
          <w:rFonts w:hint="eastAsia"/>
        </w:rPr>
        <w:t>对应于</w:t>
      </w:r>
      <w:r>
        <w:rPr>
          <w:rFonts w:hint="eastAsia"/>
        </w:rPr>
        <w:t>8</w:t>
      </w:r>
      <w:r>
        <w:rPr>
          <w:rFonts w:hint="eastAsia"/>
        </w:rPr>
        <w:t>个染色体，会形成</w:t>
      </w:r>
      <w:r>
        <w:rPr>
          <w:rFonts w:hint="eastAsia"/>
        </w:rPr>
        <w:t>8</w:t>
      </w:r>
      <w:r>
        <w:rPr>
          <w:rFonts w:hint="eastAsia"/>
        </w:rPr>
        <w:t>个输出信号，用户逐一听取每个染色体对应形成的语音信号，主观判断该语音信号的好坏，并根据判断结果进行</w:t>
      </w:r>
      <w:r>
        <w:rPr>
          <w:rFonts w:hint="eastAsia"/>
        </w:rPr>
        <w:t>5</w:t>
      </w:r>
      <w:r>
        <w:rPr>
          <w:rFonts w:hint="eastAsia"/>
        </w:rPr>
        <w:t>级评价（评价等级如式</w:t>
      </w:r>
      <w:r>
        <w:rPr>
          <w:rFonts w:hint="eastAsia"/>
        </w:rPr>
        <w:t>5</w:t>
      </w:r>
      <w:r>
        <w:rPr>
          <w:rFonts w:hint="eastAsia"/>
        </w:rPr>
        <w:t>），该评价将作为下一代进化的选择操作的依据。重复步骤</w:t>
      </w:r>
      <w:r>
        <w:rPr>
          <w:rFonts w:hint="eastAsia"/>
        </w:rPr>
        <w:t>3</w:t>
      </w:r>
      <w:r>
        <w:rPr>
          <w:rFonts w:hint="eastAsia"/>
        </w:rPr>
        <w:t>中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t>-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、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t>-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、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t>-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以及步骤</w:t>
      </w:r>
      <w:r>
        <w:rPr>
          <w:rFonts w:hint="eastAsia"/>
        </w:rPr>
        <w:t>4</w:t>
      </w:r>
      <w:r>
        <w:rPr>
          <w:rFonts w:hint="eastAsia"/>
        </w:rPr>
        <w:t>，直到</w:t>
      </w:r>
      <w:commentRangeStart w:id="5"/>
      <w:r>
        <w:rPr>
          <w:rFonts w:hint="eastAsia"/>
        </w:rPr>
        <w:t>用户觉得当前语音信号已经满意</w:t>
      </w:r>
      <w:commentRangeEnd w:id="5"/>
      <w:r w:rsidR="008B348D">
        <w:rPr>
          <w:rStyle w:val="a7"/>
        </w:rPr>
        <w:commentReference w:id="5"/>
      </w:r>
      <w:r>
        <w:rPr>
          <w:rFonts w:hint="eastAsia"/>
        </w:rPr>
        <w:t>，或者进化代数达到上限（</w:t>
      </w:r>
      <w:r>
        <w:rPr>
          <w:rFonts w:hint="eastAsia"/>
        </w:rPr>
        <w:t>30</w:t>
      </w:r>
      <w:r>
        <w:rPr>
          <w:rFonts w:hint="eastAsia"/>
        </w:rPr>
        <w:t>）。</w:t>
      </w:r>
    </w:p>
    <w:sectPr w:rsidR="00B45CEA" w:rsidSect="00B45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acBook Air" w:date="2016-05-13T14:00:00Z" w:initials="MA">
    <w:p w:rsidR="008B348D" w:rsidRDefault="008B348D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最好给出</w:t>
      </w:r>
      <w:r>
        <w:rPr>
          <w:rFonts w:hint="eastAsia"/>
        </w:rPr>
        <w:t>Gauss()</w:t>
      </w:r>
      <w:r>
        <w:rPr>
          <w:rFonts w:hint="eastAsia"/>
        </w:rPr>
        <w:t>的具体形式</w:t>
      </w:r>
    </w:p>
  </w:comment>
  <w:comment w:id="3" w:author="MacBook Air" w:date="2016-05-13T13:49:00Z" w:initials="MA">
    <w:p w:rsidR="003D1675" w:rsidRDefault="003D167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中间那个运算符号的含义，要交代一下</w:t>
      </w:r>
    </w:p>
  </w:comment>
  <w:comment w:id="5" w:author="MacBook Air" w:date="2016-05-13T14:00:00Z" w:initials="MA">
    <w:p w:rsidR="008B348D" w:rsidRDefault="008B348D" w:rsidP="008B348D">
      <w:pPr>
        <w:pStyle w:val="a8"/>
        <w:tabs>
          <w:tab w:val="left" w:pos="284"/>
        </w:tabs>
      </w:pPr>
      <w:r>
        <w:rPr>
          <w:rStyle w:val="a7"/>
        </w:rPr>
        <w:annotationRef/>
      </w:r>
      <w:r>
        <w:rPr>
          <w:rFonts w:hint="eastAsia"/>
        </w:rPr>
        <w:t>何种条件下用户满意？需要用一个变量或公式具体量化一下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02F3" w:rsidRDefault="00FA02F3" w:rsidP="003D1675">
      <w:r>
        <w:separator/>
      </w:r>
    </w:p>
  </w:endnote>
  <w:endnote w:type="continuationSeparator" w:id="1">
    <w:p w:rsidR="00FA02F3" w:rsidRDefault="00FA02F3" w:rsidP="003D16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02F3" w:rsidRDefault="00FA02F3" w:rsidP="003D1675">
      <w:r>
        <w:separator/>
      </w:r>
    </w:p>
  </w:footnote>
  <w:footnote w:type="continuationSeparator" w:id="1">
    <w:p w:rsidR="00FA02F3" w:rsidRDefault="00FA02F3" w:rsidP="003D16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33FC27"/>
    <w:multiLevelType w:val="singleLevel"/>
    <w:tmpl w:val="5733FC27"/>
    <w:lvl w:ilvl="0">
      <w:start w:val="2"/>
      <w:numFmt w:val="decimal"/>
      <w:suff w:val="nothing"/>
      <w:lvlText w:val="%1."/>
      <w:lvlJc w:val="left"/>
    </w:lvl>
  </w:abstractNum>
  <w:abstractNum w:abstractNumId="1">
    <w:nsid w:val="57342497"/>
    <w:multiLevelType w:val="singleLevel"/>
    <w:tmpl w:val="57342497"/>
    <w:lvl w:ilvl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A747F"/>
    <w:rsid w:val="00172A27"/>
    <w:rsid w:val="0018406F"/>
    <w:rsid w:val="002A48C8"/>
    <w:rsid w:val="003C64FB"/>
    <w:rsid w:val="003D1675"/>
    <w:rsid w:val="003E5FBD"/>
    <w:rsid w:val="004A50FE"/>
    <w:rsid w:val="00526792"/>
    <w:rsid w:val="005D61A0"/>
    <w:rsid w:val="006956E6"/>
    <w:rsid w:val="006A0EDB"/>
    <w:rsid w:val="006A4594"/>
    <w:rsid w:val="006D6CB2"/>
    <w:rsid w:val="006E7EC7"/>
    <w:rsid w:val="006F22E6"/>
    <w:rsid w:val="007D4B5C"/>
    <w:rsid w:val="008B348D"/>
    <w:rsid w:val="009D0886"/>
    <w:rsid w:val="00A25934"/>
    <w:rsid w:val="00A67BB7"/>
    <w:rsid w:val="00AB04B3"/>
    <w:rsid w:val="00AB3730"/>
    <w:rsid w:val="00AF7574"/>
    <w:rsid w:val="00B21C67"/>
    <w:rsid w:val="00B45CEA"/>
    <w:rsid w:val="00B957F6"/>
    <w:rsid w:val="00BC0586"/>
    <w:rsid w:val="00E314D4"/>
    <w:rsid w:val="00EB674E"/>
    <w:rsid w:val="00ED5EFC"/>
    <w:rsid w:val="00EF71D3"/>
    <w:rsid w:val="00FA02F3"/>
    <w:rsid w:val="00FC0DFD"/>
    <w:rsid w:val="02402E48"/>
    <w:rsid w:val="0C341C7E"/>
    <w:rsid w:val="0E290EAE"/>
    <w:rsid w:val="15546EB0"/>
    <w:rsid w:val="1B262839"/>
    <w:rsid w:val="20853050"/>
    <w:rsid w:val="23603592"/>
    <w:rsid w:val="23CF7223"/>
    <w:rsid w:val="274B6056"/>
    <w:rsid w:val="29360CF2"/>
    <w:rsid w:val="2A193D21"/>
    <w:rsid w:val="300103D8"/>
    <w:rsid w:val="360F68C0"/>
    <w:rsid w:val="3CB33449"/>
    <w:rsid w:val="43E63B73"/>
    <w:rsid w:val="43FF42E8"/>
    <w:rsid w:val="47266E99"/>
    <w:rsid w:val="48E1779E"/>
    <w:rsid w:val="4AFC0D98"/>
    <w:rsid w:val="4F274858"/>
    <w:rsid w:val="511725DB"/>
    <w:rsid w:val="514D1258"/>
    <w:rsid w:val="548656A8"/>
    <w:rsid w:val="567B6271"/>
    <w:rsid w:val="56FC7E16"/>
    <w:rsid w:val="59085642"/>
    <w:rsid w:val="5ABC1A95"/>
    <w:rsid w:val="5B4900D3"/>
    <w:rsid w:val="5C333112"/>
    <w:rsid w:val="5D9E7934"/>
    <w:rsid w:val="67CE125C"/>
    <w:rsid w:val="71D755E5"/>
    <w:rsid w:val="724F2473"/>
    <w:rsid w:val="73DC14A1"/>
    <w:rsid w:val="74F379ED"/>
    <w:rsid w:val="77E25CF6"/>
    <w:rsid w:val="78980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qFormat="1"/>
    <w:lsdException w:name="footer" w:semiHidden="0" w:uiPriority="99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CE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B45C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B45C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B45CEA"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sid w:val="00B45CEA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B45CEA"/>
    <w:rPr>
      <w:sz w:val="18"/>
      <w:szCs w:val="18"/>
    </w:rPr>
  </w:style>
  <w:style w:type="paragraph" w:customStyle="1" w:styleId="a5">
    <w:name w:val="论文正文"/>
    <w:basedOn w:val="a"/>
    <w:qFormat/>
    <w:rsid w:val="00B45CEA"/>
    <w:pPr>
      <w:spacing w:line="300" w:lineRule="auto"/>
      <w:ind w:firstLineChars="200" w:firstLine="200"/>
    </w:pPr>
    <w:rPr>
      <w:szCs w:val="24"/>
    </w:rPr>
  </w:style>
  <w:style w:type="paragraph" w:styleId="a6">
    <w:name w:val="Balloon Text"/>
    <w:basedOn w:val="a"/>
    <w:link w:val="Char1"/>
    <w:semiHidden/>
    <w:unhideWhenUsed/>
    <w:rsid w:val="003D1675"/>
    <w:rPr>
      <w:sz w:val="18"/>
      <w:szCs w:val="18"/>
    </w:rPr>
  </w:style>
  <w:style w:type="character" w:customStyle="1" w:styleId="Char1">
    <w:name w:val="批注框文本 Char"/>
    <w:basedOn w:val="a0"/>
    <w:link w:val="a6"/>
    <w:semiHidden/>
    <w:rsid w:val="003D1675"/>
    <w:rPr>
      <w:rFonts w:ascii="Calibri" w:hAnsi="Calibri"/>
      <w:kern w:val="2"/>
      <w:sz w:val="18"/>
      <w:szCs w:val="18"/>
    </w:rPr>
  </w:style>
  <w:style w:type="character" w:styleId="a7">
    <w:name w:val="annotation reference"/>
    <w:basedOn w:val="a0"/>
    <w:semiHidden/>
    <w:unhideWhenUsed/>
    <w:rsid w:val="003D1675"/>
    <w:rPr>
      <w:sz w:val="21"/>
      <w:szCs w:val="21"/>
    </w:rPr>
  </w:style>
  <w:style w:type="paragraph" w:styleId="a8">
    <w:name w:val="annotation text"/>
    <w:basedOn w:val="a"/>
    <w:link w:val="Char2"/>
    <w:semiHidden/>
    <w:unhideWhenUsed/>
    <w:rsid w:val="003D1675"/>
    <w:pPr>
      <w:jc w:val="left"/>
    </w:pPr>
  </w:style>
  <w:style w:type="character" w:customStyle="1" w:styleId="Char2">
    <w:name w:val="批注文字 Char"/>
    <w:basedOn w:val="a0"/>
    <w:link w:val="a8"/>
    <w:semiHidden/>
    <w:rsid w:val="003D1675"/>
    <w:rPr>
      <w:rFonts w:ascii="Calibri" w:hAnsi="Calibri"/>
      <w:kern w:val="2"/>
      <w:sz w:val="21"/>
      <w:szCs w:val="22"/>
    </w:rPr>
  </w:style>
  <w:style w:type="paragraph" w:styleId="a9">
    <w:name w:val="annotation subject"/>
    <w:basedOn w:val="a8"/>
    <w:next w:val="a8"/>
    <w:link w:val="Char3"/>
    <w:semiHidden/>
    <w:unhideWhenUsed/>
    <w:rsid w:val="003D1675"/>
    <w:rPr>
      <w:b/>
      <w:bCs/>
    </w:rPr>
  </w:style>
  <w:style w:type="character" w:customStyle="1" w:styleId="Char3">
    <w:name w:val="批注主题 Char"/>
    <w:basedOn w:val="Char2"/>
    <w:link w:val="a9"/>
    <w:semiHidden/>
    <w:rsid w:val="003D167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29.wmf"/><Relationship Id="rId84" Type="http://schemas.openxmlformats.org/officeDocument/2006/relationships/image" Target="media/image37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1.wmf"/><Relationship Id="rId133" Type="http://schemas.openxmlformats.org/officeDocument/2006/relationships/fontTable" Target="fontTable.xml"/><Relationship Id="rId16" Type="http://schemas.openxmlformats.org/officeDocument/2006/relationships/image" Target="media/image4.wmf"/><Relationship Id="rId107" Type="http://schemas.openxmlformats.org/officeDocument/2006/relationships/oleObject" Target="embeddings/oleObject50.bin"/><Relationship Id="rId11" Type="http://schemas.openxmlformats.org/officeDocument/2006/relationships/image" Target="media/image2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4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4.wmf"/><Relationship Id="rId74" Type="http://schemas.openxmlformats.org/officeDocument/2006/relationships/image" Target="media/image32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58.bin"/><Relationship Id="rId128" Type="http://schemas.openxmlformats.org/officeDocument/2006/relationships/oleObject" Target="embeddings/oleObject60.bin"/><Relationship Id="rId5" Type="http://schemas.openxmlformats.org/officeDocument/2006/relationships/settings" Target="settings.xml"/><Relationship Id="rId90" Type="http://schemas.openxmlformats.org/officeDocument/2006/relationships/image" Target="media/image40.wmf"/><Relationship Id="rId95" Type="http://schemas.openxmlformats.org/officeDocument/2006/relationships/oleObject" Target="embeddings/oleObject44.bin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image" Target="media/image19.wmf"/><Relationship Id="rId56" Type="http://schemas.openxmlformats.org/officeDocument/2006/relationships/image" Target="media/image23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49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4.wmf"/><Relationship Id="rId126" Type="http://schemas.openxmlformats.org/officeDocument/2006/relationships/image" Target="media/image58.wmf"/><Relationship Id="rId134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oleObject" Target="embeddings/oleObject22.bin"/><Relationship Id="rId72" Type="http://schemas.openxmlformats.org/officeDocument/2006/relationships/image" Target="media/image31.wmf"/><Relationship Id="rId80" Type="http://schemas.openxmlformats.org/officeDocument/2006/relationships/image" Target="media/image35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57.bin"/><Relationship Id="rId3" Type="http://schemas.openxmlformats.org/officeDocument/2006/relationships/numbering" Target="numbering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2.wmf"/><Relationship Id="rId38" Type="http://schemas.openxmlformats.org/officeDocument/2006/relationships/oleObject" Target="embeddings/oleObject16.bin"/><Relationship Id="rId46" Type="http://schemas.openxmlformats.org/officeDocument/2006/relationships/image" Target="media/image18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49.wmf"/><Relationship Id="rId116" Type="http://schemas.openxmlformats.org/officeDocument/2006/relationships/image" Target="media/image53.wmf"/><Relationship Id="rId124" Type="http://schemas.openxmlformats.org/officeDocument/2006/relationships/image" Target="media/image57.wmf"/><Relationship Id="rId129" Type="http://schemas.openxmlformats.org/officeDocument/2006/relationships/image" Target="media/image60.wmf"/><Relationship Id="rId20" Type="http://schemas.openxmlformats.org/officeDocument/2006/relationships/image" Target="media/image6.wmf"/><Relationship Id="rId41" Type="http://schemas.openxmlformats.org/officeDocument/2006/relationships/image" Target="media/image16.wmf"/><Relationship Id="rId54" Type="http://schemas.openxmlformats.org/officeDocument/2006/relationships/image" Target="media/image22.wmf"/><Relationship Id="rId62" Type="http://schemas.openxmlformats.org/officeDocument/2006/relationships/image" Target="media/image26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39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3.wmf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48.wmf"/><Relationship Id="rId114" Type="http://schemas.openxmlformats.org/officeDocument/2006/relationships/image" Target="media/image52.wmf"/><Relationship Id="rId119" Type="http://schemas.openxmlformats.org/officeDocument/2006/relationships/oleObject" Target="embeddings/oleObject56.bin"/><Relationship Id="rId127" Type="http://schemas.openxmlformats.org/officeDocument/2006/relationships/image" Target="media/image59.wmf"/><Relationship Id="rId10" Type="http://schemas.openxmlformats.org/officeDocument/2006/relationships/oleObject" Target="embeddings/oleObject1.bin"/><Relationship Id="rId31" Type="http://schemas.openxmlformats.org/officeDocument/2006/relationships/image" Target="media/image11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4.wmf"/><Relationship Id="rId81" Type="http://schemas.openxmlformats.org/officeDocument/2006/relationships/oleObject" Target="embeddings/oleObject37.bin"/><Relationship Id="rId86" Type="http://schemas.openxmlformats.org/officeDocument/2006/relationships/image" Target="media/image38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6.wmf"/><Relationship Id="rId130" Type="http://schemas.openxmlformats.org/officeDocument/2006/relationships/oleObject" Target="embeddings/oleObject61.bin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39" Type="http://schemas.openxmlformats.org/officeDocument/2006/relationships/image" Target="media/image15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7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59.bin"/><Relationship Id="rId7" Type="http://schemas.openxmlformats.org/officeDocument/2006/relationships/footnotes" Target="foot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1.wmf"/><Relationship Id="rId2" Type="http://schemas.openxmlformats.org/officeDocument/2006/relationships/customXml" Target="../customXml/item2.xml"/><Relationship Id="rId29" Type="http://schemas.openxmlformats.org/officeDocument/2006/relationships/image" Target="media/image10.wmf"/><Relationship Id="rId24" Type="http://schemas.openxmlformats.org/officeDocument/2006/relationships/image" Target="media/image8.wmf"/><Relationship Id="rId40" Type="http://schemas.openxmlformats.org/officeDocument/2006/relationships/oleObject" Target="embeddings/oleObject17.bin"/><Relationship Id="rId45" Type="http://schemas.openxmlformats.org/officeDocument/2006/relationships/comments" Target="comments.xml"/><Relationship Id="rId66" Type="http://schemas.openxmlformats.org/officeDocument/2006/relationships/image" Target="media/image28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4.bin"/><Relationship Id="rId131" Type="http://schemas.openxmlformats.org/officeDocument/2006/relationships/image" Target="media/image61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6.wmf"/><Relationship Id="rId19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BE1D2C-5B6E-417A-AA07-DE84187F8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485</Words>
  <Characters>2768</Characters>
  <Application>Microsoft Office Word</Application>
  <DocSecurity>0</DocSecurity>
  <Lines>23</Lines>
  <Paragraphs>6</Paragraphs>
  <ScaleCrop>false</ScaleCrop>
  <Company>Sky123.Org</Company>
  <LinksUpToDate>false</LinksUpToDate>
  <CharactersWithSpaces>3247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一种数字助听器子带噪声消除方法，其特征在于包括以下步骤:</dc:title>
  <dc:creator>li</dc:creator>
  <cp:lastModifiedBy>MacBook Air</cp:lastModifiedBy>
  <cp:revision>2</cp:revision>
  <dcterms:created xsi:type="dcterms:W3CDTF">2015-08-30T06:07:00Z</dcterms:created>
  <dcterms:modified xsi:type="dcterms:W3CDTF">2016-05-13T06:01:00Z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